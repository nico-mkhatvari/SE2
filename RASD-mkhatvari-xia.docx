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numPr>
          <w:ilvl w:val="0"/>
          <w:numId w:val="2"/>
        </w:numPr>
        <w:spacing w:before="240" w:after="120"/>
        <w:rPr>
          <w:lang w:val="en-US"/>
        </w:rPr>
      </w:pPr>
      <w:r>
        <w:rPr>
          <w:lang w:val="en-US"/>
        </w:rPr>
        <w:t>Introduction</w:t>
      </w:r>
    </w:p>
    <w:p>
      <w:pPr>
        <w:pStyle w:val="Heading2"/>
        <w:numPr>
          <w:ilvl w:val="1"/>
          <w:numId w:val="2"/>
        </w:numPr>
        <w:rPr>
          <w:lang w:val="en-US"/>
        </w:rPr>
      </w:pPr>
      <w:r>
        <w:rPr>
          <w:lang w:val="en-US"/>
        </w:rPr>
        <w:t>Problem description</w:t>
      </w:r>
    </w:p>
    <w:p>
      <w:pPr>
        <w:pStyle w:val="Normal"/>
        <w:rPr>
          <w:lang w:val="en-US"/>
        </w:rPr>
      </w:pPr>
      <w:r>
        <w:rPr>
          <w:lang w:val="en-US"/>
        </w:rPr>
        <w:t>The main scope of the project is to create a web application using JavaEE platform which informs the registered users about the incoming events, helping them to avoid bad weather conditions in case of outdoors activities.</w:t>
      </w:r>
    </w:p>
    <w:p>
      <w:pPr>
        <w:pStyle w:val="Normal"/>
        <w:rPr>
          <w:lang w:val="en-US"/>
        </w:rPr>
      </w:pPr>
      <w:r>
        <w:rPr>
          <w:lang w:val="en-US"/>
        </w:rPr>
      </w:r>
    </w:p>
    <w:p>
      <w:pPr>
        <w:pStyle w:val="Normal"/>
        <w:rPr>
          <w:lang w:val="en-US"/>
        </w:rPr>
      </w:pPr>
      <w:r>
        <w:rPr>
          <w:lang w:val="en-US"/>
        </w:rPr>
        <w:t>This web application will permit to the registered users to create, delete, update and invite people to the personal events.  The calendar permits to the creator of the event to invite other registered users at any time, where the latter can only accept or decline the invitation.</w:t>
      </w:r>
    </w:p>
    <w:p>
      <w:pPr>
        <w:pStyle w:val="Normal"/>
        <w:rPr>
          <w:lang w:val="en-US"/>
        </w:rPr>
      </w:pPr>
      <w:r>
        <w:rPr>
          <w:lang w:val="en-US"/>
        </w:rPr>
      </w:r>
    </w:p>
    <w:p>
      <w:pPr>
        <w:pStyle w:val="Normal"/>
        <w:rPr>
          <w:lang w:val="en-US"/>
        </w:rPr>
      </w:pPr>
      <w:r>
        <w:rPr>
          <w:lang w:val="en-US"/>
        </w:rPr>
        <w:t xml:space="preserve">In fact the software will allow to organizer to specify more details about the future event like: place, date and whether it will be indoor or outdoor appointment. Furthermore, each </w:t>
      </w:r>
      <w:r>
        <w:rPr>
          <w:rFonts w:eastAsia="Droid Sans Fallback" w:cs="FreeSans"/>
          <w:color w:val="00000A"/>
          <w:sz w:val="24"/>
          <w:szCs w:val="24"/>
          <w:lang w:val="en-US" w:eastAsia="zh-CN" w:bidi="hi-IN"/>
        </w:rPr>
        <w:t>event has also private or public visibility. Public events details can be consulted by any</w:t>
      </w:r>
      <w:r>
        <w:rPr>
          <w:lang w:val="en-US"/>
        </w:rPr>
        <w:t xml:space="preserve"> registered users whereas private events are visualized with busy status where all details are disclosed only to the private sphere. </w:t>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t xml:space="preserve">Once the event has been committed every participating user can retrieve informations about forecast condition and other important details. </w:t>
      </w:r>
    </w:p>
    <w:p>
      <w:pPr>
        <w:pStyle w:val="Normal"/>
        <w:rPr>
          <w:lang w:val="en-US"/>
        </w:rPr>
      </w:pPr>
      <w:r>
        <w:rPr>
          <w:lang w:val="en-US"/>
        </w:rPr>
      </w:r>
    </w:p>
    <w:p>
      <w:pPr>
        <w:pStyle w:val="Normal"/>
        <w:rPr>
          <w:lang w:val="en-US"/>
        </w:rPr>
      </w:pPr>
      <w:r>
        <w:rPr>
          <w:lang w:val="en-US"/>
        </w:rPr>
        <w:t>The system will notify the organizer one day before about incoming bad weather, recommending him another appropriate day for the outdoor event</w:t>
      </w:r>
    </w:p>
    <w:p>
      <w:pPr>
        <w:pStyle w:val="Normal"/>
        <w:rPr>
          <w:lang w:val="en-US"/>
        </w:rPr>
      </w:pPr>
      <w:r>
        <w:rPr>
          <w:lang w:val="en-US"/>
        </w:rPr>
      </w:r>
    </w:p>
    <w:p>
      <w:pPr>
        <w:pStyle w:val="Heading2"/>
        <w:rPr>
          <w:lang w:val="en-US"/>
        </w:rPr>
      </w:pPr>
      <w:r>
        <w:rPr>
          <w:lang w:val="en-US"/>
        </w:rPr>
        <w:t>Scope of the project</w:t>
      </w:r>
    </w:p>
    <w:p>
      <w:pPr>
        <w:pStyle w:val="Template"/>
        <w:rPr/>
      </w:pPr>
      <w:r>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pPr>
        <w:pStyle w:val="Template"/>
        <w:rPr/>
      </w:pPr>
      <w:r>
        <w:rPr/>
      </w:r>
    </w:p>
    <w:p>
      <w:pPr>
        <w:pStyle w:val="TextBody"/>
        <w:rPr>
          <w:lang w:val="en-US"/>
        </w:rPr>
      </w:pPr>
      <w:r>
        <w:rPr>
          <w:lang w:val="en-US"/>
        </w:rPr>
        <w:t>In order to to guarantee the main functions here below are listed the most ones:</w:t>
      </w:r>
    </w:p>
    <w:p>
      <w:pPr>
        <w:pStyle w:val="TextBody"/>
        <w:numPr>
          <w:ilvl w:val="0"/>
          <w:numId w:val="3"/>
        </w:numPr>
        <w:rPr>
          <w:lang w:val="en-US"/>
        </w:rPr>
      </w:pPr>
      <w:r>
        <w:rPr>
          <w:lang w:val="en-US"/>
        </w:rPr>
        <w:t>The system permits only to the owner of the event the creation, deletion, update of the schedule;</w:t>
      </w:r>
    </w:p>
    <w:p>
      <w:pPr>
        <w:pStyle w:val="TextBody"/>
        <w:numPr>
          <w:ilvl w:val="0"/>
          <w:numId w:val="3"/>
        </w:numPr>
        <w:rPr>
          <w:lang w:val="en-US"/>
        </w:rPr>
      </w:pPr>
      <w:r>
        <w:rPr>
          <w:lang w:val="en-US"/>
        </w:rPr>
        <w:t>Each registered user can create an event;</w:t>
      </w:r>
    </w:p>
    <w:p>
      <w:pPr>
        <w:pStyle w:val="TextBody"/>
        <w:numPr>
          <w:ilvl w:val="0"/>
          <w:numId w:val="3"/>
        </w:numPr>
        <w:rPr>
          <w:lang w:val="en-US"/>
        </w:rPr>
      </w:pPr>
      <w:r>
        <w:rPr>
          <w:lang w:val="en-US"/>
        </w:rPr>
        <w:t>The system is able to send invitations and receive responses from the users;</w:t>
      </w:r>
    </w:p>
    <w:p>
      <w:pPr>
        <w:pStyle w:val="TextBody"/>
        <w:numPr>
          <w:ilvl w:val="0"/>
          <w:numId w:val="3"/>
        </w:numPr>
        <w:rPr>
          <w:lang w:val="en-US"/>
        </w:rPr>
      </w:pPr>
      <w:r>
        <w:rPr>
          <w:lang w:val="en-US"/>
        </w:rPr>
        <w:t>The organizer has the complete list of the users that has committed to the event;</w:t>
      </w:r>
    </w:p>
    <w:p>
      <w:pPr>
        <w:pStyle w:val="TextBody"/>
        <w:numPr>
          <w:ilvl w:val="0"/>
          <w:numId w:val="3"/>
        </w:numPr>
        <w:rPr>
          <w:lang w:val="en-US"/>
        </w:rPr>
      </w:pPr>
      <w:r>
        <w:rPr>
          <w:lang w:val="en-US"/>
        </w:rPr>
        <w:t>In case of incoming bad weather conditions the system has to notify the forecast situation for outdoor events one day before;</w:t>
      </w:r>
    </w:p>
    <w:p>
      <w:pPr>
        <w:pStyle w:val="TextBody"/>
        <w:numPr>
          <w:ilvl w:val="0"/>
          <w:numId w:val="3"/>
        </w:numPr>
        <w:rPr>
          <w:lang w:val="en-US"/>
        </w:rPr>
      </w:pPr>
      <w:r>
        <w:rPr>
          <w:lang w:val="en-US"/>
        </w:rPr>
        <w:t>In case of incoming bad weather conditions the system has to suggest to the creator the closest sunny day (if any) three days before;</w:t>
      </w:r>
    </w:p>
    <w:p>
      <w:pPr>
        <w:pStyle w:val="TextBody"/>
        <w:numPr>
          <w:ilvl w:val="0"/>
          <w:numId w:val="3"/>
        </w:numPr>
        <w:rPr>
          <w:lang w:val="en-US"/>
        </w:rPr>
      </w:pPr>
      <w:r>
        <w:rPr>
          <w:lang w:val="en-US"/>
        </w:rPr>
        <w:t>For private events only invited registers can view the details of the event;</w:t>
      </w:r>
    </w:p>
    <w:p>
      <w:pPr>
        <w:pStyle w:val="TextBody"/>
        <w:numPr>
          <w:ilvl w:val="0"/>
          <w:numId w:val="3"/>
        </w:numPr>
        <w:rPr>
          <w:lang w:val="en-US"/>
        </w:rPr>
      </w:pPr>
      <w:r>
        <w:rPr>
          <w:lang w:val="en-US"/>
        </w:rPr>
        <w:t>The system provides the forecast to user's upcoming events;</w:t>
      </w:r>
    </w:p>
    <w:p>
      <w:pPr>
        <w:pStyle w:val="TextBody"/>
        <w:numPr>
          <w:ilvl w:val="0"/>
          <w:numId w:val="3"/>
        </w:numPr>
        <w:rPr>
          <w:lang w:val="en-US"/>
        </w:rPr>
      </w:pPr>
      <w:r>
        <w:rPr>
          <w:lang w:val="en-US"/>
        </w:rPr>
        <w:t>The system has to guarantee access only to the registered users;</w:t>
      </w:r>
    </w:p>
    <w:p>
      <w:pPr>
        <w:pStyle w:val="TextBody"/>
        <w:numPr>
          <w:ilvl w:val="0"/>
          <w:numId w:val="3"/>
        </w:numPr>
        <w:rPr>
          <w:lang w:val="en-US"/>
        </w:rPr>
      </w:pPr>
      <w:r>
        <w:rPr>
          <w:lang w:val="en-US"/>
        </w:rPr>
        <w:t>Only when users are logged in can view own notifications and personal schedule;</w:t>
      </w:r>
    </w:p>
    <w:p>
      <w:pPr>
        <w:pStyle w:val="TextBody"/>
        <w:numPr>
          <w:ilvl w:val="0"/>
          <w:numId w:val="3"/>
        </w:numPr>
        <w:rPr>
          <w:lang w:val="en-US"/>
        </w:rPr>
      </w:pPr>
      <w:r>
        <w:rPr>
          <w:lang w:val="en-US"/>
        </w:rPr>
        <w:t>Registered users can see other users' schedule,  check when they are busy and, in case of public event, to see the details of the event;</w:t>
      </w:r>
    </w:p>
    <w:p>
      <w:pPr>
        <w:pStyle w:val="TextBody"/>
        <w:rPr/>
      </w:pPr>
      <w:r>
        <w:rPr/>
      </w:r>
    </w:p>
    <w:p>
      <w:pPr>
        <w:pStyle w:val="Heading1"/>
        <w:rPr>
          <w:lang w:val="en-US"/>
        </w:rPr>
      </w:pPr>
      <w:r>
        <w:rPr>
          <w:lang w:val="en-US"/>
        </w:rPr>
        <w:t>Glossary</w:t>
      </w:r>
    </w:p>
    <w:p>
      <w:pPr>
        <w:pStyle w:val="TextBody"/>
        <w:rPr>
          <w:lang w:val="en-US"/>
        </w:rPr>
      </w:pPr>
      <w:r>
        <w:rPr>
          <w:lang w:val="en-US"/>
        </w:rPr>
        <w:t xml:space="preserve">User: a person already registered in the system who is able view notifications, create new events, reply to invitations, view details of own and public events. </w:t>
      </w:r>
    </w:p>
    <w:p>
      <w:pPr>
        <w:pStyle w:val="TextBody"/>
        <w:rPr>
          <w:lang w:val="en-US"/>
        </w:rPr>
      </w:pPr>
      <w:r>
        <w:rPr>
          <w:lang w:val="en-US"/>
        </w:rPr>
        <w:t xml:space="preserve">Organizer: is a registered user who arranges an activity, which is the only one who can update and delete an event. Also is known as owner. </w:t>
      </w:r>
    </w:p>
    <w:p>
      <w:pPr>
        <w:pStyle w:val="TextBody"/>
        <w:rPr>
          <w:lang w:val="en-US"/>
        </w:rPr>
      </w:pPr>
      <w:r>
        <w:rPr>
          <w:lang w:val="en-US"/>
        </w:rPr>
        <w:t xml:space="preserve">Event: is a planned activity present in the system with a specific date and place and other details.   </w:t>
      </w:r>
    </w:p>
    <w:p>
      <w:pPr>
        <w:pStyle w:val="TextBody"/>
        <w:rPr>
          <w:lang w:val="en-US"/>
        </w:rPr>
      </w:pPr>
      <w:r>
        <w:rPr>
          <w:lang w:val="en-US"/>
        </w:rPr>
        <w:t>Public: all events which information are accessible to every registered user.</w:t>
      </w:r>
    </w:p>
    <w:p>
      <w:pPr>
        <w:pStyle w:val="TextBody"/>
        <w:rPr>
          <w:lang w:val="en-US"/>
        </w:rPr>
      </w:pPr>
      <w:r>
        <w:rPr>
          <w:lang w:val="en-US"/>
        </w:rPr>
        <w:t>Private: information is available only to selected members.</w:t>
      </w:r>
    </w:p>
    <w:p>
      <w:pPr>
        <w:pStyle w:val="TextBody"/>
        <w:rPr>
          <w:lang w:val="en-US"/>
        </w:rPr>
      </w:pPr>
      <w:r>
        <w:rPr>
          <w:lang w:val="en-US"/>
        </w:rPr>
        <w:t>Indoor: all activities happening inside a building or under a covered structure.</w:t>
      </w:r>
    </w:p>
    <w:p>
      <w:pPr>
        <w:pStyle w:val="TextBody"/>
        <w:rPr>
          <w:lang w:val="en-US"/>
        </w:rPr>
      </w:pPr>
      <w:r>
        <w:rPr>
          <w:lang w:val="en-US"/>
        </w:rPr>
        <w:t>Outdoor: opposite of indoor.</w:t>
      </w:r>
    </w:p>
    <w:p>
      <w:pPr>
        <w:pStyle w:val="TextBody"/>
        <w:rPr>
          <w:lang w:val="en-US"/>
        </w:rPr>
      </w:pPr>
      <w:r>
        <w:rPr>
          <w:lang w:val="en-US"/>
        </w:rPr>
        <w:t>Invitation: a notification with a specific request to join an event that can be either accepted or declined.</w:t>
      </w:r>
    </w:p>
    <w:p>
      <w:pPr>
        <w:pStyle w:val="TextBody"/>
        <w:rPr>
          <w:lang w:val="en-US"/>
        </w:rPr>
      </w:pPr>
      <w:r>
        <w:rPr>
          <w:lang w:val="en-US"/>
        </w:rPr>
        <w:t xml:space="preserve">Notification: is an official message sent by the system to the registered user. </w:t>
      </w:r>
    </w:p>
    <w:p>
      <w:pPr>
        <w:pStyle w:val="TextBody"/>
        <w:rPr>
          <w:lang w:val="en-US"/>
        </w:rPr>
      </w:pPr>
      <w:r>
        <w:rPr>
          <w:lang w:val="en-US"/>
        </w:rPr>
        <w:t>Registration: is the procedure that permit to an user to be acknowledged by the system.</w:t>
      </w:r>
    </w:p>
    <w:p>
      <w:pPr>
        <w:pStyle w:val="Heading1"/>
        <w:rPr>
          <w:lang w:val="en-US"/>
        </w:rPr>
      </w:pPr>
      <w:r>
        <w:rPr>
          <w:lang w:val="en-US"/>
        </w:rPr>
        <w:t>Assumptions</w:t>
        <w:br/>
      </w:r>
    </w:p>
    <w:p>
      <w:pPr>
        <w:pStyle w:val="TextBody"/>
        <w:rPr>
          <w:lang w:val="en-US"/>
        </w:rPr>
      </w:pPr>
      <w:r>
        <w:rPr>
          <w:lang w:val="en-US"/>
        </w:rPr>
        <w:t>The initial document of the project presents some not well defined points. In order to avoid ambiguities and misunderstandings in the project we will take some assumptions.   The crucial points from our point of view are:</w:t>
      </w:r>
    </w:p>
    <w:p>
      <w:pPr>
        <w:pStyle w:val="TextBody"/>
        <w:rPr>
          <w:lang w:val="en-US"/>
        </w:rPr>
      </w:pPr>
      <w:r>
        <w:rPr>
          <w:lang w:val="en-US"/>
        </w:rPr>
        <w:t xml:space="preserve">Bad weather condition– in nature there is a large set of bad weather conditions, therefore for humans it is a subjective point of view, i.e. something related to their planned activities, mood, or other sort of factors. Considering these premises the application shall provide to user when creating an event the opportunity to define what bad weather conditions are. </w:t>
      </w:r>
    </w:p>
    <w:p>
      <w:pPr>
        <w:pStyle w:val="TextBody"/>
        <w:rPr>
          <w:lang w:val="en-US"/>
        </w:rPr>
      </w:pPr>
      <w:r>
        <w:rPr>
          <w:lang w:val="en-US"/>
        </w:rPr>
        <w:t xml:space="preserve">One day before – usually for people this concept is perceived as 24 hours before a given event, this concept will be used in this project as well. </w:t>
      </w:r>
    </w:p>
    <w:p>
      <w:pPr>
        <w:pStyle w:val="TextBody"/>
        <w:rPr>
          <w:lang w:val="en-US"/>
        </w:rPr>
      </w:pPr>
      <w:r>
        <w:rPr>
          <w:lang w:val="en-US"/>
        </w:rPr>
        <w:t>Three days before – we consider this elapse of time as 72 hours to the event's beginning.</w:t>
      </w:r>
    </w:p>
    <w:p>
      <w:pPr>
        <w:pStyle w:val="TextBody"/>
        <w:rPr>
          <w:lang w:val="en-US"/>
        </w:rPr>
      </w:pPr>
      <w:r>
        <w:rPr>
          <w:lang w:val="en-US"/>
        </w:rPr>
        <w:t xml:space="preserve">Closest sunny day – we intend such a day that is the closest date with the sunshine and comes after the event's day. </w:t>
      </w:r>
    </w:p>
    <w:p>
      <w:pPr>
        <w:pStyle w:val="TextBody"/>
        <w:rPr>
          <w:lang w:val="en-US"/>
        </w:rPr>
      </w:pPr>
      <w:r>
        <w:rPr>
          <w:lang w:val="en-US"/>
        </w:rPr>
        <w:t>Notification – are sent immediately after the event creation.</w:t>
      </w:r>
    </w:p>
    <w:p>
      <w:pPr>
        <w:pStyle w:val="TextBody"/>
        <w:rPr>
          <w:lang w:val="en-US"/>
        </w:rPr>
      </w:pPr>
      <w:r>
        <w:rPr>
          <w:lang w:val="en-US"/>
        </w:rPr>
        <w:t>Place: to avoid ambiguities in this case the owner will provide unique identification of the event's location, e.g. zip code.</w:t>
      </w:r>
    </w:p>
    <w:p>
      <w:pPr>
        <w:pStyle w:val="TextBody"/>
        <w:rPr>
          <w:lang w:val="en-US"/>
        </w:rPr>
      </w:pPr>
      <w:r>
        <w:rPr>
          <w:lang w:val="en-US"/>
        </w:rPr>
        <w:t>Modification of the event – in case of one of important fields have been modified (i.e. location or date), the notification shall be sent to all originally participants.</w:t>
      </w:r>
    </w:p>
    <w:p>
      <w:pPr>
        <w:pStyle w:val="TextBody"/>
        <w:rPr>
          <w:lang w:val="en-US"/>
        </w:rPr>
      </w:pPr>
      <w:r>
        <w:rPr>
          <w:lang w:val="en-US"/>
        </w:rPr>
        <w:t xml:space="preserve">Overlapped events – an user can create an event only if he isn't participating to any other scheduled event at that lapse of time, </w:t>
      </w:r>
      <w:r>
        <w:rPr>
          <w:rFonts w:eastAsia="Droid Sans Fallback" w:cs="FreeSans"/>
          <w:color w:val="00000A"/>
          <w:sz w:val="24"/>
          <w:szCs w:val="24"/>
          <w:lang w:val="en-US" w:eastAsia="zh-CN" w:bidi="hi-IN"/>
        </w:rPr>
        <w:t>i.e. creation only of synchronously disjointed events are permitted</w:t>
      </w:r>
      <w:r>
        <w:rPr>
          <w:lang w:val="en-US"/>
        </w:rPr>
        <w:t xml:space="preserve">. </w:t>
      </w:r>
    </w:p>
    <w:p>
      <w:pPr>
        <w:pStyle w:val="TextBody"/>
        <w:rPr>
          <w:lang w:val="en-US"/>
        </w:rPr>
      </w:pPr>
      <w:r>
        <w:rPr>
          <w:lang w:val="en-US"/>
        </w:rPr>
        <w:t>Acceptance of the event – once an invitation has been either accepted or declined. If a user doesn't reply to the invitation, it will be automatically set as declined.</w:t>
      </w:r>
    </w:p>
    <w:p>
      <w:pPr>
        <w:pStyle w:val="TextBody"/>
        <w:rPr>
          <w:lang w:val="en-US"/>
        </w:rPr>
      </w:pPr>
      <w:r>
        <w:rPr>
          <w:lang w:val="en-US"/>
        </w:rPr>
        <w:t>Calendar – Gregorian.</w:t>
      </w:r>
    </w:p>
    <w:p>
      <w:pPr>
        <w:pStyle w:val="TextBody"/>
        <w:rPr>
          <w:lang w:val="en-US"/>
        </w:rPr>
      </w:pPr>
      <w:r>
        <w:rPr>
          <w:lang w:val="en-US"/>
        </w:rPr>
        <w:t xml:space="preserve"> </w:t>
      </w:r>
    </w:p>
    <w:p>
      <w:pPr>
        <w:pStyle w:val="Heading1"/>
        <w:rPr>
          <w:lang w:val="en-US"/>
        </w:rPr>
      </w:pPr>
      <w:r>
        <w:rPr>
          <w:lang w:val="en-US"/>
        </w:rPr>
        <w:t>Product Functions</w:t>
      </w:r>
    </w:p>
    <w:p>
      <w:pPr>
        <w:pStyle w:val="TextBody"/>
        <w:rPr>
          <w:lang w:val="en-US"/>
        </w:rPr>
      </w:pPr>
      <w:r>
        <w:rPr>
          <w:lang w:val="en-US"/>
        </w:rPr>
        <w:t xml:space="preserve">As has been stated before our web application is conceived to be able to allow people to see both personal and others users' calendar. </w:t>
      </w:r>
    </w:p>
    <w:p>
      <w:pPr>
        <w:pStyle w:val="TextBody"/>
        <w:rPr>
          <w:lang w:val="en-US"/>
        </w:rPr>
      </w:pPr>
      <w:r>
        <w:rPr>
          <w:lang w:val="en-US"/>
        </w:rPr>
        <w:t>Each new user shall to register through a very simple registration form, in order to be acknowledged by the system. Every user, after logging into the application, will be able to:</w:t>
      </w:r>
    </w:p>
    <w:p>
      <w:pPr>
        <w:pStyle w:val="TextBody"/>
        <w:numPr>
          <w:ilvl w:val="0"/>
          <w:numId w:val="4"/>
        </w:numPr>
        <w:rPr>
          <w:lang w:val="en-US"/>
        </w:rPr>
      </w:pPr>
      <w:r>
        <w:rPr>
          <w:lang w:val="en-US"/>
        </w:rPr>
        <w:t xml:space="preserve">In first place to interact with the personal calendar creating, updating or deleting their personal event through a simple user interface; </w:t>
      </w:r>
    </w:p>
    <w:p>
      <w:pPr>
        <w:pStyle w:val="TextBody"/>
        <w:numPr>
          <w:ilvl w:val="0"/>
          <w:numId w:val="4"/>
        </w:numPr>
        <w:rPr>
          <w:lang w:val="en-US"/>
        </w:rPr>
      </w:pPr>
      <w:r>
        <w:rPr>
          <w:lang w:val="en-US"/>
        </w:rPr>
        <w:t>Retrieve information about forecast conditions in the period of incoming event;</w:t>
      </w:r>
    </w:p>
    <w:p>
      <w:pPr>
        <w:pStyle w:val="TextBody"/>
        <w:numPr>
          <w:ilvl w:val="0"/>
          <w:numId w:val="4"/>
        </w:numPr>
        <w:rPr>
          <w:lang w:val="en-US"/>
        </w:rPr>
      </w:pPr>
      <w:r>
        <w:rPr>
          <w:lang w:val="en-US"/>
        </w:rPr>
        <w:t xml:space="preserve">See other users' schedules; </w:t>
      </w:r>
    </w:p>
    <w:p>
      <w:pPr>
        <w:pStyle w:val="TextBody"/>
        <w:numPr>
          <w:ilvl w:val="0"/>
          <w:numId w:val="4"/>
        </w:numPr>
        <w:rPr>
          <w:lang w:val="en-US"/>
        </w:rPr>
      </w:pPr>
      <w:r>
        <w:rPr>
          <w:lang w:val="en-US"/>
        </w:rPr>
        <w:t xml:space="preserve">Check out the invitation or bad weather notifications; </w:t>
      </w:r>
    </w:p>
    <w:p>
      <w:pPr>
        <w:pStyle w:val="TextBody"/>
        <w:numPr>
          <w:ilvl w:val="0"/>
          <w:numId w:val="4"/>
        </w:numPr>
        <w:rPr>
          <w:lang w:val="en-US"/>
        </w:rPr>
      </w:pPr>
      <w:r>
        <w:rPr>
          <w:lang w:val="en-US"/>
        </w:rPr>
        <w:t>Link easily other people to programmed events.</w:t>
      </w:r>
    </w:p>
    <w:p>
      <w:pPr>
        <w:pStyle w:val="Heading2"/>
        <w:rPr>
          <w:lang w:val="en-US"/>
        </w:rPr>
      </w:pPr>
      <w:r>
        <w:rPr>
          <w:lang w:val="en-US"/>
        </w:rPr>
      </w:r>
    </w:p>
    <w:p>
      <w:pPr>
        <w:pStyle w:val="Heading1"/>
        <w:rPr/>
      </w:pPr>
      <w:r>
        <w:rPr/>
      </w:r>
    </w:p>
    <w:p>
      <w:pPr>
        <w:pStyle w:val="TextBody"/>
        <w:rPr>
          <w:lang w:val="en-US"/>
        </w:rPr>
      </w:pPr>
      <w:r>
        <w:rPr>
          <w:lang w:val="en-US"/>
        </w:rPr>
      </w:r>
    </w:p>
    <w:p>
      <w:pPr>
        <w:pStyle w:val="TextBody"/>
        <w:rPr/>
      </w:pPr>
      <w:r>
        <w:rPr/>
      </w:r>
    </w:p>
    <w:p>
      <w:pPr>
        <w:pStyle w:val="TextBody"/>
        <w:rPr>
          <w:lang w:val="en-US"/>
        </w:rPr>
      </w:pPr>
      <w:r>
        <w:rPr>
          <w:lang w:val="en-US"/>
        </w:rPr>
      </w:r>
    </w:p>
    <w:p>
      <w:pPr>
        <w:pStyle w:val="TextBody"/>
        <w:rPr/>
      </w:pPr>
      <w:r>
        <w:rPr/>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r>
    </w:p>
    <w:p>
      <w:pPr>
        <w:pStyle w:val="TextBody"/>
        <w:rPr>
          <w:lang w:val="en-US"/>
        </w:rPr>
      </w:pPr>
      <w:r>
        <w:rPr>
          <w:lang w:val="en-US"/>
        </w:rPr>
      </w:r>
    </w:p>
    <w:p>
      <w:pPr>
        <w:pStyle w:val="Heading2"/>
        <w:rPr>
          <w:lang w:val="en-US"/>
        </w:rPr>
      </w:pPr>
      <w:r>
        <w:rPr>
          <w:lang w:val="en-US"/>
        </w:rPr>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t>Stakeholders</w:t>
      </w:r>
    </w:p>
    <w:p>
      <w:pPr>
        <w:pStyle w:val="TextBody"/>
        <w:rPr>
          <w:lang w:val="en-US"/>
        </w:rPr>
      </w:pPr>
      <w:r>
        <w:rPr>
          <w:lang w:val="en-US"/>
        </w:rPr>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The main stakeholders of the project is Politecnico of Milan which is represented by internal committee of professors. The main needs of this project is to fulfill all requested requirements respecting all deadlines. Furthermore we have to exhibit all stages of the project throughout of the development process.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 xml:space="preserve">The other stakeholder is our development team which is focused on (is really into/ be concerned) delivering a high-quality web application. In addition we are concerned with acquiring main soft engineering techniques. Besides what has been stated before, our team is interested especially to get a good mark for the university career. </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Finally the main intention is to provide an ease-to-use software, that will accommodate user experience and fulfill all requested needs.</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r>
    </w:p>
    <w:p>
      <w:pPr>
        <w:pStyle w:val="TextBody"/>
        <w:rPr>
          <w:rFonts w:eastAsia="Droid Sans Fallback" w:cs="FreeSans" w:ascii="Liberation Sans" w:hAnsi="Liberation Sans"/>
          <w:color w:val="00000A"/>
          <w:sz w:val="28"/>
          <w:szCs w:val="28"/>
          <w:lang w:val="en-US" w:eastAsia="zh-CN" w:bidi="hi-IN"/>
        </w:rPr>
      </w:pPr>
      <w:r>
        <w:rPr>
          <w:rFonts w:eastAsia="Droid Sans Fallback" w:cs="FreeSans" w:ascii="Liberation Sans" w:hAnsi="Liberation Sans"/>
          <w:color w:val="00000A"/>
          <w:sz w:val="28"/>
          <w:szCs w:val="28"/>
          <w:lang w:val="en-US" w:eastAsia="zh-CN" w:bidi="hi-IN"/>
        </w:rPr>
        <w:t>Actors of the project</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In this system under consideration, there are basically three main actors:</w:t>
      </w:r>
    </w:p>
    <w:p>
      <w:pPr>
        <w:pStyle w:val="TextBody"/>
        <w:numPr>
          <w:ilvl w:val="0"/>
          <w:numId w:val="5"/>
        </w:numPr>
        <w:rPr>
          <w:lang w:val="en-US"/>
        </w:rPr>
      </w:pPr>
      <w:r>
        <w:rPr>
          <w:lang w:val="en-US"/>
        </w:rPr>
        <w:t xml:space="preserve">Registered user: a person acknowledged by the system, has access to all application's features such as creation, deletion, update events,  check up other users' schedules and signed up arrangements with their relative weather forecast. </w:t>
      </w:r>
    </w:p>
    <w:p>
      <w:pPr>
        <w:pStyle w:val="TextBody"/>
        <w:numPr>
          <w:ilvl w:val="0"/>
          <w:numId w:val="5"/>
        </w:numPr>
        <w:rPr>
          <w:lang w:val="en-US"/>
        </w:rPr>
      </w:pPr>
      <w:r>
        <w:rPr>
          <w:lang w:val="en-US"/>
        </w:rPr>
        <w:t>Weather forecast: an external service which provides an analysis of the state of the weather in certain area and date.</w:t>
      </w:r>
    </w:p>
    <w:p>
      <w:pPr>
        <w:pStyle w:val="TextBody"/>
        <w:numPr>
          <w:ilvl w:val="0"/>
          <w:numId w:val="5"/>
        </w:numPr>
        <w:rPr>
          <w:lang w:val="en-US"/>
        </w:rPr>
      </w:pPr>
      <w:r>
        <w:rPr>
          <w:lang w:val="en-US"/>
        </w:rPr>
        <w:t>The web application: is the core of the whole project which makes possible the interaction with calendar.</w:t>
      </w:r>
    </w:p>
    <w:p>
      <w:pPr>
        <w:pStyle w:val="TextBody"/>
        <w:rPr/>
      </w:pPr>
      <w:r>
        <w:rPr/>
      </w:r>
    </w:p>
    <w:p>
      <w:pPr>
        <w:pStyle w:val="TextBody"/>
        <w:rPr/>
      </w:pPr>
      <w:r>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TextBody"/>
        <w:rPr>
          <w:lang w:val="en-US"/>
        </w:rPr>
      </w:pPr>
      <w:r>
        <w:rPr>
          <w:lang w:val="en-US"/>
        </w:rPr>
      </w:r>
    </w:p>
    <w:p>
      <w:pPr>
        <w:pStyle w:val="Heading2"/>
        <w:rPr>
          <w:lang w:val="en-US"/>
        </w:rPr>
      </w:pPr>
      <w:r>
        <w:rPr>
          <w:lang w:val="en-US"/>
        </w:rPr>
        <w:t>Functional requirements</w:t>
      </w:r>
    </w:p>
    <w:tbl>
      <w:tblPr>
        <w:jc w:val="left"/>
        <w:tblInd w:w="2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15" w:type="dxa"/>
          <w:bottom w:w="55" w:type="dxa"/>
          <w:right w:w="55" w:type="dxa"/>
        </w:tblCellMar>
      </w:tblPr>
      <w:tblGrid>
        <w:gridCol w:w="4981"/>
        <w:gridCol w:w="4980"/>
      </w:tblGrid>
      <w:tr>
        <w:trPr>
          <w:tblHeader w:val="true"/>
          <w:cantSplit w:val="false"/>
        </w:trPr>
        <w:tc>
          <w:tcPr>
            <w:tcW w:w="498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15" w:type="dxa"/>
            </w:tcMar>
          </w:tcPr>
          <w:p>
            <w:pPr>
              <w:pStyle w:val="TableHeading"/>
              <w:rPr>
                <w:lang w:val="en-US"/>
              </w:rPr>
            </w:pPr>
            <w:r>
              <w:rPr>
                <w:lang w:val="en-US"/>
              </w:rPr>
              <w:t>User</w:t>
            </w:r>
          </w:p>
        </w:tc>
        <w:tc>
          <w:tcPr>
            <w:tcW w:w="498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ableHeading"/>
              <w:rPr>
                <w:lang w:val="en-US"/>
              </w:rPr>
            </w:pPr>
            <w:r>
              <w:rPr>
                <w:lang w:val="en-US"/>
              </w:rPr>
              <w:t>System</w:t>
            </w:r>
          </w:p>
        </w:tc>
      </w:tr>
      <w:tr>
        <w:trPr>
          <w:cantSplit w:val="false"/>
        </w:trPr>
        <w:tc>
          <w:tcPr>
            <w:tcW w:w="4981" w:type="dxa"/>
            <w:tcBorders>
              <w:top w:val="nil"/>
              <w:left w:val="single" w:sz="2" w:space="0" w:color="000001"/>
              <w:bottom w:val="single" w:sz="2" w:space="0" w:color="000001"/>
              <w:insideH w:val="single" w:sz="2" w:space="0" w:color="000001"/>
              <w:right w:val="nil"/>
              <w:insideV w:val="nil"/>
            </w:tcBorders>
            <w:shd w:fill="FFFFFF" w:val="clear"/>
            <w:tcMar>
              <w:left w:w="15" w:type="dxa"/>
            </w:tcMar>
          </w:tcPr>
          <w:p>
            <w:pPr>
              <w:pStyle w:val="TextBody"/>
              <w:numPr>
                <w:ilvl w:val="1"/>
                <w:numId w:val="6"/>
              </w:numPr>
              <w:rPr>
                <w:lang w:val="en-US"/>
              </w:rPr>
            </w:pPr>
            <w:r>
              <w:rPr>
                <w:lang w:val="en-US"/>
              </w:rPr>
              <w:t>Each registered user can create an event and view personal notifications, invitations and schedule.</w:t>
            </w:r>
          </w:p>
          <w:p>
            <w:pPr>
              <w:pStyle w:val="TextBody"/>
              <w:numPr>
                <w:ilvl w:val="1"/>
                <w:numId w:val="6"/>
              </w:numPr>
              <w:rPr>
                <w:lang w:val="en-US"/>
              </w:rPr>
            </w:pPr>
            <w:r>
              <w:rPr>
                <w:lang w:val="en-US"/>
              </w:rPr>
              <w:t>Each registered user can access to other users' calendar, seeing details of events if they're public.</w:t>
            </w:r>
          </w:p>
          <w:p>
            <w:pPr>
              <w:pStyle w:val="TextBody"/>
              <w:numPr>
                <w:ilvl w:val="1"/>
                <w:numId w:val="6"/>
              </w:numPr>
              <w:rPr>
                <w:lang w:val="en-US" w:eastAsia="zh-CN" w:bidi="hi-IN"/>
              </w:rPr>
            </w:pPr>
            <w:r>
              <w:rPr>
                <w:lang w:val="en-US" w:eastAsia="zh-CN" w:bidi="hi-IN"/>
              </w:rPr>
              <w:t>Registered user can decline or accept the invitation before its deadline, once expired no possible actions can be performed;</w:t>
            </w:r>
          </w:p>
          <w:p>
            <w:pPr>
              <w:pStyle w:val="TextBody"/>
              <w:numPr>
                <w:ilvl w:val="1"/>
                <w:numId w:val="6"/>
              </w:numPr>
              <w:rPr>
                <w:lang w:val="en-US" w:eastAsia="zh-CN" w:bidi="hi-IN"/>
              </w:rPr>
            </w:pPr>
            <w:r>
              <w:rPr>
                <w:lang w:val="en-US" w:eastAsia="zh-CN" w:bidi="hi-IN"/>
              </w:rPr>
              <w:t xml:space="preserve">Registered user can change his mind about participation to an event before the deadline. </w:t>
            </w:r>
          </w:p>
          <w:p>
            <w:pPr>
              <w:pStyle w:val="TextBody"/>
              <w:numPr>
                <w:ilvl w:val="1"/>
                <w:numId w:val="6"/>
              </w:numPr>
              <w:rPr>
                <w:lang w:val="en-US" w:eastAsia="zh-CN" w:bidi="hi-IN"/>
              </w:rPr>
            </w:pPr>
            <w:r>
              <w:rPr>
                <w:lang w:val="en-US" w:eastAsia="zh-CN" w:bidi="hi-IN"/>
              </w:rPr>
              <w:t>During the creation of an event the user has to fill in mandatory information fields, otherwise it won't be possible to proceed with the creation;</w:t>
            </w:r>
          </w:p>
          <w:p>
            <w:pPr>
              <w:pStyle w:val="TextBody"/>
              <w:numPr>
                <w:ilvl w:val="1"/>
                <w:numId w:val="6"/>
              </w:numPr>
              <w:rPr>
                <w:lang w:val="en-US" w:eastAsia="zh-CN" w:bidi="hi-IN"/>
              </w:rPr>
            </w:pPr>
            <w:r>
              <w:rPr>
                <w:lang w:val="en-US" w:eastAsia="zh-CN" w:bidi="hi-IN"/>
              </w:rPr>
              <w:t xml:space="preserve">Organizer defines the meaning of “bad weather”; </w:t>
            </w:r>
          </w:p>
          <w:p>
            <w:pPr>
              <w:pStyle w:val="TextBody"/>
              <w:numPr>
                <w:ilvl w:val="1"/>
                <w:numId w:val="6"/>
              </w:numPr>
              <w:rPr>
                <w:lang w:val="en-US" w:eastAsia="zh-CN" w:bidi="hi-IN"/>
              </w:rPr>
            </w:pPr>
            <w:r>
              <w:rPr>
                <w:lang w:val="en-US" w:eastAsia="zh-CN" w:bidi="hi-IN"/>
              </w:rPr>
              <w:t>The organizer can invite registered users for own event.</w:t>
            </w:r>
          </w:p>
          <w:p>
            <w:pPr>
              <w:pStyle w:val="TextBody"/>
              <w:numPr>
                <w:ilvl w:val="1"/>
                <w:numId w:val="6"/>
              </w:numPr>
              <w:rPr>
                <w:lang w:val="en-US" w:eastAsia="zh-CN" w:bidi="hi-IN"/>
              </w:rPr>
            </w:pPr>
            <w:r>
              <w:rPr>
                <w:lang w:val="en-US" w:eastAsia="zh-CN" w:bidi="hi-IN"/>
              </w:rPr>
              <w:t>Updates and cancellation of event can be performed by the organizer at any time.</w:t>
            </w:r>
          </w:p>
          <w:p>
            <w:pPr>
              <w:pStyle w:val="TextBody"/>
              <w:numPr>
                <w:ilvl w:val="1"/>
                <w:numId w:val="6"/>
              </w:numPr>
              <w:rPr>
                <w:lang w:val="en-US" w:eastAsia="zh-CN" w:bidi="hi-IN"/>
              </w:rPr>
            </w:pPr>
            <w:r>
              <w:rPr>
                <w:lang w:val="en-US" w:eastAsia="zh-CN" w:bidi="hi-IN"/>
              </w:rPr>
              <w:t>Only the organizer is allowed to add more users to the event.</w:t>
            </w:r>
          </w:p>
          <w:p>
            <w:pPr>
              <w:pStyle w:val="TextBody"/>
              <w:numPr>
                <w:ilvl w:val="1"/>
                <w:numId w:val="6"/>
              </w:numPr>
              <w:spacing w:before="0" w:after="140"/>
              <w:rPr>
                <w:lang w:val="en-US" w:eastAsia="zh-CN" w:bidi="hi-IN"/>
              </w:rPr>
            </w:pPr>
            <w:r>
              <w:rPr>
                <w:lang w:val="en-US" w:eastAsia="zh-CN" w:bidi="hi-IN"/>
              </w:rPr>
              <w:t xml:space="preserve">The member of the event can view event summary; </w:t>
            </w:r>
          </w:p>
          <w:p>
            <w:pPr>
              <w:pStyle w:val="TextBody"/>
              <w:numPr>
                <w:ilvl w:val="1"/>
                <w:numId w:val="6"/>
              </w:numPr>
              <w:spacing w:before="0" w:after="140"/>
              <w:rPr>
                <w:lang w:val="en-US" w:eastAsia="zh-CN" w:bidi="hi-IN"/>
              </w:rPr>
            </w:pPr>
            <w:r>
              <w:rPr>
                <w:lang w:val="en-US" w:eastAsia="zh-CN" w:bidi="hi-IN"/>
              </w:rPr>
              <w:t>The user can accept the invitation to if the current event which overlaps with another one accepted before;</w:t>
            </w:r>
          </w:p>
          <w:p>
            <w:pPr>
              <w:pStyle w:val="TextBody"/>
              <w:numPr>
                <w:ilvl w:val="1"/>
                <w:numId w:val="6"/>
              </w:numPr>
              <w:spacing w:before="0" w:after="140"/>
              <w:rPr>
                <w:lang w:val="en-US" w:eastAsia="zh-CN" w:bidi="hi-IN"/>
              </w:rPr>
            </w:pPr>
            <w:r>
              <w:rPr>
                <w:lang w:val="en-US" w:eastAsia="zh-CN" w:bidi="hi-IN"/>
              </w:rPr>
              <w:t>The organizer can shift only forward already planned event by him.</w:t>
            </w:r>
          </w:p>
        </w:tc>
        <w:tc>
          <w:tcPr>
            <w:tcW w:w="498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15" w:type="dxa"/>
            </w:tcMar>
          </w:tcPr>
          <w:p>
            <w:pPr>
              <w:pStyle w:val="TextBody"/>
              <w:numPr>
                <w:ilvl w:val="1"/>
                <w:numId w:val="6"/>
              </w:numPr>
              <w:rPr>
                <w:lang w:val="en-US"/>
              </w:rPr>
            </w:pPr>
            <w:r>
              <w:rPr>
                <w:lang w:val="en-US"/>
              </w:rPr>
              <w:t>Any interaction with the calendar, is possible only when user is logged into the system;</w:t>
            </w:r>
          </w:p>
          <w:p>
            <w:pPr>
              <w:pStyle w:val="TextBody"/>
              <w:numPr>
                <w:ilvl w:val="1"/>
                <w:numId w:val="6"/>
              </w:numPr>
              <w:rPr>
                <w:lang w:val="en-US"/>
              </w:rPr>
            </w:pPr>
            <w:r>
              <w:rPr>
                <w:lang w:val="en-US"/>
              </w:rPr>
              <w:t>All calendar events are based on Gregorian calendar and on local time.</w:t>
            </w:r>
          </w:p>
          <w:p>
            <w:pPr>
              <w:pStyle w:val="TextBody"/>
              <w:numPr>
                <w:ilvl w:val="1"/>
                <w:numId w:val="6"/>
              </w:numPr>
              <w:rPr>
                <w:lang w:val="en-US" w:eastAsia="zh-CN" w:bidi="hi-IN"/>
              </w:rPr>
            </w:pPr>
            <w:r>
              <w:rPr>
                <w:lang w:val="en-US" w:eastAsia="zh-CN" w:bidi="hi-IN"/>
              </w:rPr>
              <w:t>Any created event has to be acknowledged as “committed event” by the system otherwise the user has to repeat the creation procedure or fulfill missing requirements.</w:t>
            </w:r>
          </w:p>
          <w:p>
            <w:pPr>
              <w:pStyle w:val="TextBody"/>
              <w:numPr>
                <w:ilvl w:val="1"/>
                <w:numId w:val="6"/>
              </w:numPr>
              <w:rPr>
                <w:lang w:val="en-US" w:eastAsia="zh-CN" w:bidi="hi-IN"/>
              </w:rPr>
            </w:pPr>
            <w:r>
              <w:rPr>
                <w:lang w:val="en-US" w:eastAsia="zh-CN" w:bidi="hi-IN"/>
              </w:rPr>
              <w:t>The system doesn't allow any creation of a new event if it is overlapped with an event previously created by the same organizer.</w:t>
            </w:r>
          </w:p>
          <w:p>
            <w:pPr>
              <w:pStyle w:val="TextBody"/>
              <w:numPr>
                <w:ilvl w:val="1"/>
                <w:numId w:val="6"/>
              </w:numPr>
              <w:rPr>
                <w:lang w:val="en-US" w:eastAsia="zh-CN" w:bidi="hi-IN"/>
              </w:rPr>
            </w:pPr>
            <w:r>
              <w:rPr>
                <w:lang w:val="en-US" w:eastAsia="zh-CN" w:bidi="hi-IN"/>
              </w:rPr>
              <w:t>Each event has a summary log at least with essential details: weather forecast, date, place, name of activity, and its type (i.e. outdoor or indoor);</w:t>
            </w:r>
          </w:p>
          <w:p>
            <w:pPr>
              <w:pStyle w:val="TextBody"/>
              <w:numPr>
                <w:ilvl w:val="1"/>
                <w:numId w:val="6"/>
              </w:numPr>
              <w:rPr>
                <w:lang w:val="en-US" w:eastAsia="zh-CN" w:bidi="hi-IN"/>
              </w:rPr>
            </w:pPr>
            <w:r>
              <w:rPr>
                <w:lang w:val="en-US" w:eastAsia="zh-CN" w:bidi="hi-IN"/>
              </w:rPr>
              <w:t>Once the event has been committed the invitations are automatically sent to all involved members.</w:t>
            </w:r>
          </w:p>
          <w:p>
            <w:pPr>
              <w:pStyle w:val="TextBody"/>
              <w:numPr>
                <w:ilvl w:val="1"/>
                <w:numId w:val="6"/>
              </w:numPr>
              <w:rPr>
                <w:lang w:val="en-US" w:eastAsia="zh-CN" w:bidi="hi-IN"/>
              </w:rPr>
            </w:pPr>
            <w:r>
              <w:rPr>
                <w:lang w:val="en-US" w:eastAsia="zh-CN" w:bidi="hi-IN"/>
              </w:rPr>
              <w:t>Invitations contain all details about the event;</w:t>
            </w:r>
          </w:p>
          <w:p>
            <w:pPr>
              <w:pStyle w:val="TextBody"/>
              <w:numPr>
                <w:ilvl w:val="1"/>
                <w:numId w:val="6"/>
              </w:numPr>
              <w:rPr>
                <w:lang w:val="en-US" w:eastAsia="zh-CN" w:bidi="hi-IN"/>
              </w:rPr>
            </w:pPr>
            <w:r>
              <w:rPr>
                <w:lang w:val="en-US" w:eastAsia="zh-CN" w:bidi="hi-IN"/>
              </w:rPr>
              <w:t>If any modifications of any location field or any date field are submitted, new invitations are sent to users who have previously declined  the participation;</w:t>
            </w:r>
          </w:p>
          <w:p>
            <w:pPr>
              <w:pStyle w:val="TextBody"/>
              <w:numPr>
                <w:ilvl w:val="1"/>
                <w:numId w:val="6"/>
              </w:numPr>
              <w:rPr>
                <w:lang w:val="en-US" w:eastAsia="zh-CN" w:bidi="hi-IN"/>
              </w:rPr>
            </w:pPr>
            <w:r>
              <w:rPr>
                <w:lang w:val="en-US" w:eastAsia="zh-CN" w:bidi="hi-IN"/>
              </w:rPr>
              <w:t>If any modifications of any location field or any date field are submitted, notifications are sent to users who have previously accepted  the participation;</w:t>
            </w:r>
          </w:p>
          <w:p>
            <w:pPr>
              <w:pStyle w:val="TextBody"/>
              <w:numPr>
                <w:ilvl w:val="1"/>
                <w:numId w:val="6"/>
              </w:numPr>
              <w:rPr>
                <w:lang w:val="en-US"/>
              </w:rPr>
            </w:pPr>
            <w:r>
              <w:rPr>
                <w:lang w:val="en-US"/>
              </w:rPr>
              <w:t xml:space="preserve">Each event has a deadline to reply to an invitations; </w:t>
            </w:r>
          </w:p>
          <w:p>
            <w:pPr>
              <w:pStyle w:val="TextBody"/>
              <w:numPr>
                <w:ilvl w:val="1"/>
                <w:numId w:val="6"/>
              </w:numPr>
              <w:rPr>
                <w:lang w:val="en-US" w:eastAsia="zh-CN" w:bidi="hi-IN"/>
              </w:rPr>
            </w:pPr>
            <w:r>
              <w:rPr>
                <w:lang w:val="en-US" w:eastAsia="zh-CN" w:bidi="hi-IN"/>
              </w:rPr>
              <w:t>All expired invitations are considered as declined.</w:t>
            </w:r>
          </w:p>
          <w:p>
            <w:pPr>
              <w:pStyle w:val="TextBody"/>
              <w:numPr>
                <w:ilvl w:val="1"/>
                <w:numId w:val="6"/>
              </w:numPr>
              <w:rPr>
                <w:lang w:val="en-US" w:eastAsia="zh-CN" w:bidi="hi-IN"/>
              </w:rPr>
            </w:pPr>
            <w:r>
              <w:rPr>
                <w:lang w:val="en-US" w:eastAsia="zh-CN" w:bidi="hi-IN"/>
              </w:rPr>
              <w:t xml:space="preserve">All expired events are eliminated from the database; </w:t>
            </w:r>
          </w:p>
          <w:p>
            <w:pPr>
              <w:pStyle w:val="TextBody"/>
              <w:numPr>
                <w:ilvl w:val="1"/>
                <w:numId w:val="6"/>
              </w:numPr>
              <w:rPr>
                <w:lang w:val="en-US"/>
              </w:rPr>
            </w:pPr>
            <w:r>
              <w:rPr>
                <w:lang w:val="en-US"/>
              </w:rPr>
              <w:t>The system is synchronized to a weather forecast system;</w:t>
            </w:r>
          </w:p>
          <w:p>
            <w:pPr>
              <w:pStyle w:val="TextBody"/>
              <w:numPr>
                <w:ilvl w:val="1"/>
                <w:numId w:val="6"/>
              </w:numPr>
              <w:tabs>
                <w:tab w:val="left" w:pos="2236" w:leader="none"/>
              </w:tabs>
              <w:rPr>
                <w:lang w:val="en-US"/>
              </w:rPr>
            </w:pPr>
            <w:r>
              <w:rPr>
                <w:lang w:val="en-US"/>
              </w:rPr>
              <w:t>Weather forecast for next 14 days is considered trustworthy otherwise is not available;</w:t>
            </w:r>
          </w:p>
          <w:p>
            <w:pPr>
              <w:pStyle w:val="TextBody"/>
              <w:numPr>
                <w:ilvl w:val="1"/>
                <w:numId w:val="6"/>
              </w:numPr>
              <w:tabs>
                <w:tab w:val="left" w:pos="2236" w:leader="none"/>
              </w:tabs>
              <w:spacing w:before="0" w:after="140"/>
              <w:rPr>
                <w:lang w:val="en-US"/>
              </w:rPr>
            </w:pPr>
            <w:r>
              <w:rPr>
                <w:lang w:val="en-US"/>
              </w:rPr>
              <w:t xml:space="preserve">In case of upcoming bad weather conditions a reminder is sent to all participants in outdoor activities one day before. </w:t>
            </w:r>
          </w:p>
          <w:p>
            <w:pPr>
              <w:pStyle w:val="TextBody"/>
              <w:numPr>
                <w:ilvl w:val="1"/>
                <w:numId w:val="6"/>
              </w:numPr>
              <w:tabs>
                <w:tab w:val="left" w:pos="2236" w:leader="none"/>
              </w:tabs>
              <w:spacing w:before="0" w:after="140"/>
              <w:rPr>
                <w:lang w:val="en-US"/>
              </w:rPr>
            </w:pPr>
            <w:r>
              <w:rPr>
                <w:lang w:val="en-US"/>
              </w:rPr>
              <w:t>In case of upcoming bad weather conditions the system suggest the closest sunny day (if any) for the outdoor events.</w:t>
            </w:r>
          </w:p>
        </w:tc>
      </w:tr>
    </w:tbl>
    <w:p>
      <w:pPr>
        <w:pStyle w:val="Normal"/>
        <w:rPr>
          <w:lang w:val="en-US"/>
        </w:rPr>
      </w:pPr>
      <w:r>
        <w:rPr>
          <w:lang w:val="en-US"/>
        </w:rPr>
      </w:r>
    </w:p>
    <w:p>
      <w:pPr>
        <w:pStyle w:val="Heading2"/>
        <w:rPr>
          <w:lang w:val="en-US"/>
        </w:rPr>
      </w:pPr>
      <w:r>
        <w:rPr>
          <w:lang w:val="en-US"/>
        </w:rPr>
        <w:t>Non functional requirements</w:t>
      </w:r>
    </w:p>
    <w:p>
      <w:pPr>
        <w:pStyle w:val="Heading3"/>
        <w:rPr>
          <w:lang w:val="en-US"/>
        </w:rPr>
      </w:pPr>
      <w:r>
        <w:rPr>
          <w:lang w:val="en-US"/>
        </w:rPr>
        <w:t>Usability</w:t>
      </w:r>
    </w:p>
    <w:p>
      <w:pPr>
        <w:pStyle w:val="TextBody"/>
        <w:numPr>
          <w:ilvl w:val="0"/>
          <w:numId w:val="7"/>
        </w:numPr>
        <w:rPr>
          <w:lang w:val="en-US"/>
        </w:rPr>
      </w:pPr>
      <w:r>
        <w:rPr>
          <w:lang w:val="en-US"/>
        </w:rPr>
        <w:t xml:space="preserve">minimal </w:t>
      </w:r>
    </w:p>
    <w:p>
      <w:pPr>
        <w:pStyle w:val="TextBody"/>
        <w:numPr>
          <w:ilvl w:val="0"/>
          <w:numId w:val="7"/>
        </w:numPr>
        <w:rPr>
          <w:lang w:val="en-US"/>
        </w:rPr>
      </w:pPr>
      <w:r>
        <w:rPr>
          <w:lang w:val="en-US"/>
        </w:rPr>
        <w:t>user-friendly</w:t>
      </w:r>
    </w:p>
    <w:p>
      <w:pPr>
        <w:pStyle w:val="TextBody"/>
        <w:numPr>
          <w:ilvl w:val="0"/>
          <w:numId w:val="7"/>
        </w:numPr>
        <w:rPr>
          <w:lang w:val="en-US"/>
        </w:rPr>
      </w:pPr>
      <w:r>
        <w:rPr>
          <w:lang w:val="en-US"/>
        </w:rPr>
        <w:t>universal accepted symbols for each function</w:t>
      </w:r>
    </w:p>
    <w:p>
      <w:pPr>
        <w:pStyle w:val="TextBody"/>
        <w:numPr>
          <w:ilvl w:val="0"/>
          <w:numId w:val="7"/>
        </w:numPr>
        <w:rPr>
          <w:lang w:val="en-US"/>
        </w:rPr>
      </w:pPr>
      <w:r>
        <w:rPr>
          <w:lang w:val="en-US"/>
        </w:rPr>
        <w:t>hints on the icons</w:t>
      </w:r>
    </w:p>
    <w:p>
      <w:pPr>
        <w:pStyle w:val="TextBody"/>
        <w:numPr>
          <w:ilvl w:val="0"/>
          <w:numId w:val="7"/>
        </w:numPr>
        <w:rPr>
          <w:lang w:val="en-US"/>
        </w:rPr>
      </w:pPr>
      <w:r>
        <w:rPr>
          <w:lang w:val="en-US"/>
        </w:rPr>
        <w:t>guided procedures</w:t>
      </w:r>
    </w:p>
    <w:p>
      <w:pPr>
        <w:pStyle w:val="TextBody"/>
        <w:numPr>
          <w:ilvl w:val="0"/>
          <w:numId w:val="7"/>
        </w:numPr>
        <w:rPr>
          <w:lang w:val="en-US"/>
        </w:rPr>
      </w:pPr>
      <w:r>
        <w:rPr>
          <w:lang w:val="en-US"/>
        </w:rPr>
        <w:t>login page, calendar main (only preview), notifications, upcoming events (shows details)</w:t>
      </w:r>
    </w:p>
    <w:p>
      <w:pPr>
        <w:pStyle w:val="TextBody"/>
        <w:tabs>
          <w:tab w:val="left" w:pos="2236" w:leader="none"/>
        </w:tabs>
        <w:spacing w:before="0" w:after="140"/>
        <w:rPr>
          <w:lang w:val="en-US"/>
        </w:rPr>
      </w:pPr>
      <w:r>
        <w:rPr>
          <w:lang w:val="en-US"/>
        </w:rPr>
        <w:t>To improve the usability of the software we will implement a very simple and clear user interface that allows the user to easily manage all the functionalities.</w:t>
      </w:r>
    </w:p>
    <w:p>
      <w:pPr>
        <w:pStyle w:val="TextBody"/>
        <w:tabs>
          <w:tab w:val="left" w:pos="2236" w:leader="none"/>
        </w:tabs>
        <w:spacing w:before="0" w:after="140"/>
        <w:rPr>
          <w:lang w:val="en-US"/>
        </w:rPr>
      </w:pPr>
      <w:r>
        <w:rPr>
          <w:lang w:val="en-US"/>
        </w:rPr>
        <w:t xml:space="preserve">The structure of the application will be at the same time both complete and essential. </w:t>
      </w:r>
    </w:p>
    <w:p>
      <w:pPr>
        <w:pStyle w:val="TextBody"/>
        <w:tabs>
          <w:tab w:val="left" w:pos="2236" w:leader="none"/>
        </w:tabs>
        <w:spacing w:before="0" w:after="140"/>
        <w:rPr>
          <w:lang w:val="en-US"/>
        </w:rPr>
      </w:pPr>
      <w:r>
        <w:rPr>
          <w:lang w:val="en-US"/>
        </w:rPr>
        <w:t>In the initial page will appear a log in interface. After log in the user will be able to see the notification area in a lateral bar where will appear a section with invitation to events, accepted invitation and user's event and a section where will appear system messages. In the main section a big calendar where the user can interact with all the events.</w:t>
      </w:r>
    </w:p>
    <w:p>
      <w:pPr>
        <w:pStyle w:val="Heading3"/>
        <w:rPr>
          <w:lang w:val="en-US"/>
        </w:rPr>
      </w:pPr>
      <w:r>
        <w:rPr>
          <w:lang w:val="en-US"/>
        </w:rPr>
        <w:t>Reliability</w:t>
      </w:r>
    </w:p>
    <w:p>
      <w:pPr>
        <w:pStyle w:val="TextBody"/>
        <w:rPr>
          <w:lang w:val="en-US"/>
        </w:rPr>
      </w:pPr>
      <w:r>
        <w:rPr>
          <w:lang w:val="en-US"/>
        </w:rPr>
        <w:t>Since we are dealing with an academic  project and our customer hasn't specified any particular request about reliability, we will assume that:</w:t>
      </w:r>
    </w:p>
    <w:p>
      <w:pPr>
        <w:pStyle w:val="TextBody"/>
        <w:numPr>
          <w:ilvl w:val="0"/>
          <w:numId w:val="1"/>
        </w:numPr>
        <w:rPr>
          <w:lang w:val="en-US"/>
        </w:rPr>
      </w:pPr>
      <w:r>
        <w:rPr>
          <w:lang w:val="en-US"/>
        </w:rPr>
        <w:t>The project runs on reliable hardware therefore any hardware faults can’t happen;</w:t>
      </w:r>
    </w:p>
    <w:p>
      <w:pPr>
        <w:pStyle w:val="TextBody"/>
        <w:numPr>
          <w:ilvl w:val="0"/>
          <w:numId w:val="1"/>
        </w:numPr>
        <w:rPr>
          <w:lang w:val="en-US"/>
        </w:rPr>
      </w:pPr>
      <w:r>
        <w:rPr>
          <w:lang w:val="en-US"/>
        </w:rPr>
        <w:t>The project deals in harmless environment so no cyber attacks can occur;</w:t>
      </w:r>
    </w:p>
    <w:p>
      <w:pPr>
        <w:pStyle w:val="TextBody"/>
        <w:numPr>
          <w:ilvl w:val="0"/>
          <w:numId w:val="1"/>
        </w:numPr>
        <w:rPr>
          <w:lang w:val="en-US"/>
        </w:rPr>
      </w:pPr>
      <w:r>
        <w:rPr>
          <w:lang w:val="en-US"/>
        </w:rPr>
        <w:t xml:space="preserve">There aren't any catastrophic scenarios that may damage the environment with irreversible consequences. </w:t>
      </w:r>
    </w:p>
    <w:p>
      <w:pPr>
        <w:pStyle w:val="Heading2"/>
        <w:rPr/>
      </w:pPr>
      <w:r>
        <w:rPr/>
        <w:t xml:space="preserve">Security </w:t>
      </w:r>
    </w:p>
    <w:p>
      <w:pPr>
        <w:pStyle w:val="TextBody"/>
        <w:tabs>
          <w:tab w:val="left" w:pos="2236" w:leader="none"/>
        </w:tabs>
        <w:spacing w:before="0" w:after="140"/>
        <w:rPr>
          <w:sz w:val="24"/>
          <w:szCs w:val="24"/>
          <w:lang w:val="en-US"/>
        </w:rPr>
      </w:pPr>
      <w:r>
        <w:rPr>
          <w:sz w:val="24"/>
          <w:szCs w:val="24"/>
          <w:lang w:val="en-US"/>
        </w:rPr>
        <w:t>To ensure a better reliability of personal information each user has to authenticate himself with an username and password to access to the application funtionalities.</w:t>
      </w:r>
    </w:p>
    <w:p>
      <w:pPr>
        <w:pStyle w:val="TextBody"/>
        <w:tabs>
          <w:tab w:val="left" w:pos="2236" w:leader="none"/>
        </w:tabs>
        <w:spacing w:before="0" w:after="140"/>
        <w:rPr>
          <w:sz w:val="24"/>
          <w:szCs w:val="24"/>
          <w:lang w:val="en-US"/>
        </w:rPr>
      </w:pPr>
      <w:r>
        <w:rPr>
          <w:sz w:val="24"/>
          <w:szCs w:val="24"/>
          <w:lang w:val="en-US"/>
        </w:rPr>
        <w:t>Furthermore, every information it's stored in a secure server, so personal sentitive data are safe from external attack to user's personal computer.</w:t>
      </w:r>
    </w:p>
    <w:p>
      <w:pPr>
        <w:pStyle w:val="Heading3"/>
        <w:rPr>
          <w:lang w:val="en-US"/>
        </w:rPr>
      </w:pPr>
      <w:r>
        <w:rPr>
          <w:lang w:val="en-US"/>
        </w:rPr>
        <w:t>Performance</w:t>
      </w:r>
    </w:p>
    <w:p>
      <w:pPr>
        <w:pStyle w:val="TextBody"/>
        <w:rPr>
          <w:lang w:val="en-US"/>
        </w:rPr>
      </w:pPr>
      <w:r>
        <w:rPr>
          <w:lang w:val="en-US"/>
        </w:rPr>
        <w:t>No specifications has been given to this point as well, but still some assumptions with common sense can’t be ignored:</w:t>
      </w:r>
    </w:p>
    <w:p>
      <w:pPr>
        <w:pStyle w:val="TextBody"/>
        <w:numPr>
          <w:ilvl w:val="0"/>
          <w:numId w:val="8"/>
        </w:numPr>
        <w:rPr>
          <w:lang w:val="en-US"/>
        </w:rPr>
      </w:pPr>
      <w:r>
        <w:rPr>
          <w:lang w:val="en-US"/>
        </w:rPr>
        <w:t>The response time of functions should not annoy the user;</w:t>
      </w:r>
    </w:p>
    <w:p>
      <w:pPr>
        <w:pStyle w:val="TextBody"/>
        <w:numPr>
          <w:ilvl w:val="0"/>
          <w:numId w:val="8"/>
        </w:numPr>
        <w:rPr>
          <w:lang w:val="en-US"/>
        </w:rPr>
      </w:pPr>
      <w:r>
        <w:rPr>
          <w:lang w:val="en-US"/>
        </w:rPr>
        <w:t>Should support most of common browsers;</w:t>
      </w:r>
    </w:p>
    <w:p>
      <w:pPr>
        <w:pStyle w:val="TextBody"/>
        <w:numPr>
          <w:ilvl w:val="0"/>
          <w:numId w:val="8"/>
        </w:numPr>
        <w:rPr>
          <w:lang w:val="en-US"/>
        </w:rPr>
      </w:pPr>
      <w:r>
        <w:rPr>
          <w:lang w:val="en-US"/>
        </w:rPr>
        <w:t xml:space="preserve">Can be accessible from low-medium latency connections. </w:t>
      </w:r>
    </w:p>
    <w:p>
      <w:pPr>
        <w:pStyle w:val="Heading3"/>
        <w:rPr>
          <w:lang w:val="en-US"/>
        </w:rPr>
      </w:pPr>
      <w:r>
        <w:rPr>
          <w:lang w:val="en-US"/>
        </w:rPr>
        <w:t>Supportability</w:t>
      </w:r>
    </w:p>
    <w:p>
      <w:pPr>
        <w:pStyle w:val="TextBody"/>
        <w:numPr>
          <w:ilvl w:val="0"/>
          <w:numId w:val="9"/>
        </w:numPr>
        <w:rPr>
          <w:lang w:val="en-US"/>
        </w:rPr>
      </w:pPr>
      <w:r>
        <w:rPr>
          <w:lang w:val="en-US"/>
        </w:rPr>
        <w:t>Our system will not provide any support for adaptability or integration with external module, that is, this projects has been conceived as stand alone project.</w:t>
      </w:r>
    </w:p>
    <w:p>
      <w:pPr>
        <w:pStyle w:val="TextBody"/>
        <w:numPr>
          <w:ilvl w:val="0"/>
          <w:numId w:val="9"/>
        </w:numPr>
        <w:tabs>
          <w:tab w:val="left" w:pos="2236" w:leader="none"/>
        </w:tabs>
        <w:spacing w:before="0" w:after="140"/>
        <w:rPr>
          <w:sz w:val="24"/>
          <w:szCs w:val="24"/>
          <w:lang w:val="en-US"/>
        </w:rPr>
      </w:pPr>
      <w:r>
        <w:rPr>
          <w:sz w:val="24"/>
          <w:szCs w:val="24"/>
          <w:lang w:val="en-US"/>
        </w:rPr>
        <w:t xml:space="preserve">To </w:t>
      </w:r>
      <w:r>
        <w:rPr>
          <w:rFonts w:eastAsia="Droid Sans Fallback" w:cs="FreeSans"/>
          <w:color w:val="00000A"/>
          <w:sz w:val="24"/>
          <w:szCs w:val="24"/>
          <w:lang w:val="en-US" w:eastAsia="zh-CN" w:bidi="hi-IN"/>
        </w:rPr>
        <w:t>guarantee</w:t>
      </w:r>
      <w:r>
        <w:rPr>
          <w:sz w:val="24"/>
          <w:szCs w:val="24"/>
          <w:lang w:val="en-US"/>
        </w:rPr>
        <w:t xml:space="preserve"> the usability of the software the following document will be accessible to users and developers:</w:t>
      </w:r>
    </w:p>
    <w:p>
      <w:pPr>
        <w:pStyle w:val="TextBody"/>
        <w:numPr>
          <w:ilvl w:val="0"/>
          <w:numId w:val="9"/>
        </w:numPr>
        <w:tabs>
          <w:tab w:val="left" w:pos="2236" w:leader="none"/>
        </w:tabs>
        <w:spacing w:before="0" w:after="140"/>
        <w:rPr/>
      </w:pPr>
      <w:r>
        <w:rPr/>
      </w:r>
    </w:p>
    <w:p>
      <w:pPr>
        <w:pStyle w:val="TextBody"/>
        <w:numPr>
          <w:ilvl w:val="1"/>
          <w:numId w:val="9"/>
        </w:numPr>
        <w:rPr>
          <w:lang w:val="en-US"/>
        </w:rPr>
      </w:pPr>
      <w:r>
        <w:rPr>
          <w:lang w:val="en-US"/>
        </w:rPr>
        <w:t>RASD</w:t>
      </w:r>
    </w:p>
    <w:p>
      <w:pPr>
        <w:pStyle w:val="TextBody"/>
        <w:numPr>
          <w:ilvl w:val="1"/>
          <w:numId w:val="9"/>
        </w:numPr>
        <w:rPr>
          <w:lang w:val="en-US"/>
        </w:rPr>
      </w:pPr>
      <w:r>
        <w:rPr>
          <w:lang w:val="en-US"/>
        </w:rPr>
        <w:t>DD</w:t>
      </w:r>
    </w:p>
    <w:p>
      <w:pPr>
        <w:pStyle w:val="TextBody"/>
        <w:numPr>
          <w:ilvl w:val="1"/>
          <w:numId w:val="9"/>
        </w:numPr>
        <w:rPr>
          <w:lang w:val="en-US"/>
        </w:rPr>
      </w:pPr>
      <w:r>
        <w:rPr>
          <w:lang w:val="en-US"/>
        </w:rPr>
        <w:t>Alloy</w:t>
      </w:r>
    </w:p>
    <w:p>
      <w:pPr>
        <w:pStyle w:val="TextBody"/>
        <w:numPr>
          <w:ilvl w:val="1"/>
          <w:numId w:val="9"/>
        </w:numPr>
        <w:rPr>
          <w:lang w:val="en-US"/>
        </w:rPr>
      </w:pPr>
      <w:r>
        <w:rPr>
          <w:lang w:val="en-US"/>
        </w:rPr>
        <w:t>UML diagrams</w:t>
      </w:r>
    </w:p>
    <w:p>
      <w:pPr>
        <w:pStyle w:val="TextBody"/>
        <w:numPr>
          <w:ilvl w:val="1"/>
          <w:numId w:val="9"/>
        </w:numPr>
        <w:rPr>
          <w:lang w:val="en-US"/>
        </w:rPr>
      </w:pPr>
      <w:r>
        <w:rPr>
          <w:lang w:val="en-US"/>
        </w:rPr>
        <w:t>Testing</w:t>
      </w:r>
    </w:p>
    <w:p>
      <w:pPr>
        <w:pStyle w:val="TextBody"/>
        <w:numPr>
          <w:ilvl w:val="0"/>
          <w:numId w:val="9"/>
        </w:numPr>
        <w:rPr>
          <w:lang w:val="en-US"/>
        </w:rPr>
      </w:pPr>
      <w:r>
        <w:rPr>
          <w:lang w:val="en-US"/>
        </w:rPr>
        <w:t>The portability will be ensured through JavaEE platform and Java Virtual Machine, which is supported with almost all common server devices.</w:t>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9"/>
        <w:gridCol w:w="7901"/>
      </w:tblGrid>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1"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Registration of a new user</w:t>
            </w:r>
          </w:p>
        </w:tc>
      </w:tr>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shared events and/or program personal schedule.</w:t>
            </w:r>
          </w:p>
        </w:tc>
      </w:tr>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Person is not yet registered in the system</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0"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0" w:type="dxa"/>
            <w:gridSpan w:val="2"/>
            <w:tcBorders>
              <w:top w:val="nil"/>
              <w:left w:val="single" w:sz="2" w:space="0" w:color="FFFFFF"/>
              <w:bottom w:val="nil"/>
              <w:insideH w:val="nil"/>
              <w:right w:val="single" w:sz="2" w:space="0" w:color="FFFFFF"/>
              <w:insideV w:val="single" w:sz="2" w:space="0" w:color="FFFFFF"/>
            </w:tcBorders>
            <w:shd w:fill="FFFFFF" w:val="clear"/>
            <w:tcMar>
              <w:top w:w="55" w:type="dxa"/>
              <w:left w:w="12" w:type="dxa"/>
              <w:bottom w:w="55" w:type="dxa"/>
              <w:right w:w="55" w:type="dxa"/>
            </w:tcMar>
          </w:tcPr>
          <w:p>
            <w:pPr>
              <w:pStyle w:val="TableContents"/>
              <w:numPr>
                <w:ilvl w:val="0"/>
                <w:numId w:val="12"/>
              </w:numPr>
              <w:shd w:fill="FFFFFF" w:val="clear"/>
              <w:jc w:val="left"/>
              <w:rPr/>
            </w:pPr>
            <w:r>
              <w:rPr/>
              <w:t>Pinco has to organize a cocktail party with some old friends coming from Spain;</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is told that there is a really good application called MeteoCal that allows him to invite his friends to events;</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into the site;</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 </w:t>
            </w: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Sign up;</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registration page;</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3 fields:</w:t>
            </w:r>
          </w:p>
          <w:p>
            <w:pPr>
              <w:pStyle w:val="TableContents"/>
              <w:numPr>
                <w:ilvl w:val="1"/>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email;</w:t>
            </w:r>
          </w:p>
          <w:p>
            <w:pPr>
              <w:pStyle w:val="TableContents"/>
              <w:numPr>
                <w:ilvl w:val="1"/>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password: system requires at least 6 chars and no blank chars;</w:t>
            </w:r>
          </w:p>
          <w:p>
            <w:pPr>
              <w:pStyle w:val="TableContents"/>
              <w:numPr>
                <w:ilvl w:val="1"/>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reenter password;</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2"/>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about succeeded registration.</w:t>
            </w:r>
          </w:p>
          <w:p>
            <w:pPr>
              <w:pStyle w:val="TableContents"/>
              <w:numPr>
                <w:ilvl w:val="0"/>
                <w:numId w:val="12"/>
              </w:numPr>
              <w:shd w:fill="FFFFFF" w:val="clear"/>
              <w:jc w:val="left"/>
              <w:rPr>
                <w:lang w:val="en-US"/>
              </w:rPr>
            </w:pPr>
            <w:r>
              <w:rPr>
                <w:lang w:val="en-US"/>
              </w:rPr>
            </w:r>
          </w:p>
        </w:tc>
      </w:tr>
    </w:tbl>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TextBody"/>
        <w:spacing w:before="0" w:after="140"/>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2"/>
        <w:gridCol w:w="7914"/>
      </w:tblGrid>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recovery</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forgotten own password therefore wants to restore it.</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User is already registered in the system;</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registered user's email is his default one and is still active;</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Password is stored in DB.</w:t>
            </w:r>
          </w:p>
        </w:tc>
      </w:tr>
      <w:tr>
        <w:trPr>
          <w:cantSplit w:val="false"/>
        </w:trPr>
        <w:tc>
          <w:tcPr>
            <w:tcW w:w="9976"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trHeight w:val="454" w:hRule="atLeast"/>
          <w:cantSplit w:val="false"/>
        </w:trPr>
        <w:tc>
          <w:tcPr>
            <w:tcW w:w="9976"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2" w:type="dxa"/>
              <w:bottom w:w="55" w:type="dxa"/>
              <w:right w:w="55" w:type="dxa"/>
            </w:tcMar>
          </w:tcPr>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into the site;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Sees the welcome banner with a short description;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Under the banner there are two tabs: Sign up and Log in;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Log in;</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Redirected to login page;</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own credentials, but the system doesn't accept;</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“not existing user with this email”;</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Reinsert again the credentials, but now system prompts “Password is wrong”;</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several attempts, decides to click on “Forgot your password?”</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email field;</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submit;</w:t>
            </w:r>
          </w:p>
          <w:p>
            <w:pPr>
              <w:pStyle w:val="TableContents"/>
              <w:numPr>
                <w:ilvl w:val="0"/>
                <w:numId w:val="13"/>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System prompts “The email with your password has been sent”.</w:t>
            </w:r>
          </w:p>
        </w:tc>
      </w:tr>
    </w:tbl>
    <w:p>
      <w:pPr>
        <w:pStyle w:val="Normal"/>
        <w:rPr/>
      </w:pPr>
      <w:r>
        <w:rPr/>
      </w:r>
    </w:p>
    <w:p>
      <w:pPr>
        <w:pStyle w:val="Normal"/>
        <w:rPr/>
      </w:pPr>
      <w:r>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9"/>
        <w:gridCol w:w="7901"/>
      </w:tblGrid>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1"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Create a new event.</w:t>
            </w:r>
          </w:p>
        </w:tc>
      </w:tr>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easily create a new event and link other users to it through an invitation.</w:t>
            </w:r>
          </w:p>
        </w:tc>
      </w:tr>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[A2] Invitation can be only sent to registered members.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Organizer is a member of the event by default.</w:t>
            </w:r>
          </w:p>
          <w:p>
            <w:pPr>
              <w:pStyle w:val="TableContents"/>
              <w:numPr>
                <w:ilvl w:val="0"/>
                <w:numId w:val="10"/>
              </w:numPr>
              <w:jc w:val="left"/>
              <w:rPr/>
            </w:pPr>
            <w:r>
              <w:rPr/>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hasn't created any event yet.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0"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0"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2" w:type="dxa"/>
              <w:bottom w:w="55" w:type="dxa"/>
              <w:right w:w="55" w:type="dxa"/>
            </w:tcMar>
          </w:tcPr>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entered into the site user desires to create an event for a cocktail party;</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 on add;</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 in ALL fields;</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Adds emails to the invitation list;</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Last entered email is not a registered in database;</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unknown email will receive a simple message from the organizer with simple detail about party. This mail suggests to sign up on the site to get access all the features;</w:t>
            </w:r>
          </w:p>
          <w:p>
            <w:pPr>
              <w:pStyle w:val="TableContents"/>
              <w:numPr>
                <w:ilvl w:val="0"/>
                <w:numId w:val="14"/>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successfully submits the new event.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59"/>
        <w:gridCol w:w="7901"/>
      </w:tblGrid>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1"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Update of already existing event.</w:t>
            </w:r>
          </w:p>
        </w:tc>
      </w:tr>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is willing to add new users and modify some data about the event.</w:t>
            </w:r>
          </w:p>
        </w:tc>
      </w:tr>
      <w:tr>
        <w:trPr>
          <w:cantSplit w:val="false"/>
        </w:trPr>
        <w:tc>
          <w:tcPr>
            <w:tcW w:w="2059"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1"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[A2];</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[A3] The event is already present in the system and is consistent;</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Main data about event are present in the system; </w:t>
            </w:r>
          </w:p>
          <w:p>
            <w:pPr>
              <w:pStyle w:val="TableContents"/>
              <w:numPr>
                <w:ilvl w:val="0"/>
                <w:numId w:val="11"/>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Some invitations have already been sent.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0"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0"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2" w:type="dxa"/>
              <w:bottom w:w="55" w:type="dxa"/>
              <w:right w:w="55" w:type="dxa"/>
            </w:tcMar>
          </w:tcPr>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realized a missing person in the invitation list; </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Desires to add the missing friend to the event;</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Logged into the system;</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 the created event from the “Organized events” box;</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Once the event is selected, the user clicks on gear icon in order to update some info;</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which is already filled with existing event's information, user add a new email to the invitation list;</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he changes his mind about the location of the event and makes some modifications;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Submits the modifications;</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To new members and members who declined the invitation will be sent an invitation;</w:t>
            </w:r>
          </w:p>
          <w:p>
            <w:pPr>
              <w:pStyle w:val="TableContents"/>
              <w:numPr>
                <w:ilvl w:val="0"/>
                <w:numId w:val="15"/>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For members who already accepted the previous invitation a notification will be sent.</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00"/>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00"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Browsing in the web application</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Each user is able to decline or accept incoming invitations, view details of programmed schedules.</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00"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 [A3];</w:t>
            </w:r>
          </w:p>
          <w:p>
            <w:pPr>
              <w:pStyle w:val="TableContents"/>
              <w:numPr>
                <w:ilvl w:val="0"/>
                <w:numId w:val="10"/>
              </w:numPr>
              <w:jc w:val="left"/>
              <w:rPr>
                <w:lang w:val="en-US"/>
              </w:rPr>
            </w:pPr>
            <w:r>
              <w:rPr>
                <w:lang w:val="en-US"/>
              </w:rPr>
              <w:t>There are present some notifications and invitations in the inbox;</w:t>
            </w:r>
          </w:p>
          <w:p>
            <w:pPr>
              <w:pStyle w:val="TableContents"/>
              <w:numPr>
                <w:ilvl w:val="0"/>
                <w:numId w:val="10"/>
              </w:numPr>
              <w:jc w:val="left"/>
              <w:rPr>
                <w:lang w:val="en-US"/>
              </w:rPr>
            </w:pPr>
            <w:r>
              <w:rPr>
                <w:lang w:val="en-US"/>
              </w:rPr>
              <w:t>The user has organized at least one event;</w:t>
            </w:r>
          </w:p>
          <w:p>
            <w:pPr>
              <w:pStyle w:val="TableContents"/>
              <w:numPr>
                <w:ilvl w:val="0"/>
                <w:numId w:val="10"/>
              </w:numPr>
              <w:jc w:val="left"/>
              <w:rPr>
                <w:lang w:val="en-US"/>
              </w:rPr>
            </w:pPr>
            <w:r>
              <w:rPr>
                <w:lang w:val="en-US"/>
              </w:rPr>
              <w:t xml:space="preserve">The user has accepted the participation to some events; </w:t>
            </w:r>
          </w:p>
          <w:p>
            <w:pPr>
              <w:pStyle w:val="TableContents"/>
              <w:numPr>
                <w:ilvl w:val="0"/>
                <w:numId w:val="10"/>
              </w:numPr>
              <w:jc w:val="left"/>
              <w:rPr>
                <w:lang w:val="en-US"/>
              </w:rPr>
            </w:pPr>
            <w:r>
              <w:rPr>
                <w:lang w:val="en-US"/>
              </w:rPr>
              <w:t>The user knows the emails of other registered users.</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61"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61"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2" w:type="dxa"/>
              <w:bottom w:w="55" w:type="dxa"/>
              <w:right w:w="55" w:type="dxa"/>
            </w:tcMar>
          </w:tcPr>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take a look at the incoming events by scrolling the bar on the right side of the main page;</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Afterwards rechecks the preview of the organized events by scrolling the cursor up and down;</w:t>
            </w:r>
          </w:p>
          <w:p>
            <w:pPr>
              <w:pStyle w:val="TableContents"/>
              <w:numPr>
                <w:ilvl w:val="0"/>
                <w:numId w:val="16"/>
              </w:numPr>
              <w:shd w:fill="FFFFFF" w:val="clear"/>
              <w:jc w:val="left"/>
              <w:rPr/>
            </w:pPr>
            <w:r>
              <w:rPr/>
              <w:t>The user wonders about the incoming arrangements one of his friends;</w:t>
            </w:r>
          </w:p>
          <w:p>
            <w:pPr>
              <w:pStyle w:val="TableContents"/>
              <w:numPr>
                <w:ilvl w:val="0"/>
                <w:numId w:val="16"/>
              </w:numPr>
              <w:shd w:fill="FFFFFF" w:val="clear"/>
              <w:jc w:val="left"/>
              <w:rPr/>
            </w:pPr>
            <w:r>
              <w:rPr/>
              <w:t>The user is redirected to friends calendar by typing his email in the search bar;</w:t>
            </w:r>
          </w:p>
          <w:p>
            <w:pPr>
              <w:pStyle w:val="TableContents"/>
              <w:numPr>
                <w:ilvl w:val="0"/>
                <w:numId w:val="16"/>
              </w:numPr>
              <w:shd w:fill="FFFFFF" w:val="clear"/>
              <w:jc w:val="left"/>
              <w:rPr/>
            </w:pPr>
            <w:r>
              <w:rPr/>
              <w:t xml:space="preserve">When the user has accomplished all wanted operations, he logs out the system. </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14"/>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Creation of a consistent event</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is willing to create a new event.</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5"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2" w:type="dxa"/>
              <w:bottom w:w="55" w:type="dxa"/>
              <w:right w:w="55" w:type="dxa"/>
            </w:tcMar>
          </w:tcPr>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the registration, the user wants to create a new event in order to fill the calendar with his holidays;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add button and enters in creation of a new event page;</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Fills all the fields of the page, without inviting any person;</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 on submit, immediately after the system prompts the message: “Invalid Event – all fields are required”;</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is missing the zip code in location fields, so adds it as required;</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again on submit, the system prompts another message: “Invalid end date – the end date has to be after the begin date”;</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start date is set to “24/12/14” and the end date is set to “07/01/14”, so the user corrects the date field;</w:t>
            </w:r>
          </w:p>
          <w:p>
            <w:pPr>
              <w:pStyle w:val="TableContents"/>
              <w:numPr>
                <w:ilvl w:val="0"/>
                <w:numId w:val="20"/>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time, finally, he submits to the system the event successfully.</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1"/>
        <w:gridCol w:w="7914"/>
      </w:tblGrid>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Overlapped events</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is willing to create a new event. Participating in different events. </w:t>
            </w:r>
          </w:p>
        </w:tc>
      </w:tr>
      <w:tr>
        <w:trPr>
          <w:cantSplit w:val="false"/>
        </w:trPr>
        <w:tc>
          <w:tcPr>
            <w:tcW w:w="2061"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[A1]</w:t>
            </w:r>
          </w:p>
          <w:p>
            <w:pPr>
              <w:pStyle w:val="TableContents"/>
              <w:numPr>
                <w:ilvl w:val="0"/>
                <w:numId w:val="10"/>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user has already created at least an event. </w:t>
            </w:r>
          </w:p>
          <w:p>
            <w:pPr>
              <w:pStyle w:val="TableContents"/>
              <w:numPr>
                <w:ilvl w:val="0"/>
                <w:numId w:val="10"/>
              </w:numP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accepted some incoming programmed events</w:t>
            </w:r>
          </w:p>
          <w:p>
            <w:pPr>
              <w:pStyle w:val="TableContents"/>
              <w:numPr>
                <w:ilvl w:val="0"/>
                <w:numId w:val="10"/>
              </w:numPr>
              <w:jc w:val="left"/>
              <w:rPr/>
            </w:pPr>
            <w:r>
              <w:rPr/>
            </w:r>
          </w:p>
          <w:p>
            <w:pPr>
              <w:pStyle w:val="TableContents"/>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r>
          </w:p>
        </w:tc>
      </w:tr>
      <w:tr>
        <w:trPr>
          <w:cantSplit w:val="false"/>
        </w:trPr>
        <w:tc>
          <w:tcPr>
            <w:tcW w:w="9975"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5"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2" w:type="dxa"/>
              <w:bottom w:w="55" w:type="dxa"/>
              <w:right w:w="55" w:type="dxa"/>
            </w:tcMar>
          </w:tcPr>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invited from one of his best friends to an event where he can't be missing;</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checks out own schedule and finds out that one event overlaps with the party of his friend;</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Luckly, seems that both events are organized near to each other so he accepts to come by his friend's party after all;</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week after the same friend invites the user to accompany to a certain event;</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tries to accept the invitation but the system prompts him that in that lapse of time there is another upcoming event where he is the organizer;</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recalls about the organized event and decided to decline the invitation friend;</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2"/>
        <w:gridCol w:w="7914"/>
      </w:tblGrid>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Cancel a participation to an event</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can change own mind at any time about participation. </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User has already accepted at least one invitation;</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weather doesn't have any influence on the user's decision.</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6"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6" w:type="dxa"/>
            <w:gridSpan w:val="2"/>
            <w:tcBorders>
              <w:top w:val="nil"/>
              <w:left w:val="single" w:sz="2" w:space="0" w:color="800000"/>
              <w:bottom w:val="nil"/>
              <w:insideH w:val="nil"/>
              <w:right w:val="single" w:sz="2" w:space="0" w:color="800000"/>
              <w:insideV w:val="single" w:sz="2" w:space="0" w:color="800000"/>
            </w:tcBorders>
            <w:shd w:fill="E6E6FF" w:val="clear"/>
            <w:tcMar>
              <w:top w:w="55" w:type="dxa"/>
              <w:left w:w="12" w:type="dxa"/>
              <w:bottom w:w="55" w:type="dxa"/>
              <w:right w:w="55" w:type="dxa"/>
            </w:tcMar>
          </w:tcPr>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Realizes to have the influence, so he changes his mind about the participation to the upcoming event;</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Logs into the site, with own credentials;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Selects the event in the upcoming event box;</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After clicks on the highlighted info icon;</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been redirected on the page of the event, with all the details;</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“Abort the participation” bottom;</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System prompts the message: “Are you sure that you want to withdraw your participation to the event?”;</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Clicks on “Yes” and returns on own calendar page;</w:t>
            </w:r>
          </w:p>
          <w:p>
            <w:pPr>
              <w:pStyle w:val="TableContents"/>
              <w:numPr>
                <w:ilvl w:val="0"/>
                <w:numId w:val="19"/>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Observes that the event is disappeared both from the calendar and the upcoming event section;</w:t>
            </w:r>
          </w:p>
        </w:tc>
      </w:tr>
    </w:tbl>
    <w:p>
      <w:pPr>
        <w:pStyle w:val="Normal"/>
        <w:rPr>
          <w:lang w:val="en-US"/>
        </w:rPr>
      </w:pPr>
      <w:r>
        <w:rPr>
          <w:lang w:val="en-US"/>
        </w:rPr>
      </w:r>
    </w:p>
    <w:p>
      <w:pPr>
        <w:pStyle w:val="TextBody"/>
        <w:tabs>
          <w:tab w:val="left" w:pos="2236" w:leader="none"/>
        </w:tabs>
        <w:spacing w:before="0" w:after="140"/>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2"/>
        <w:gridCol w:w="7914"/>
      </w:tblGrid>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Upgrade of visibility</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upgrade an event from private to public. </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 </w:t>
            </w:r>
          </w:p>
          <w:p>
            <w:pPr>
              <w:pStyle w:val="TableContents"/>
              <w:numPr>
                <w:ilvl w:val="0"/>
                <w:numId w:val="10"/>
              </w:numPr>
              <w:jc w:val="left"/>
              <w:rPr/>
            </w:pPr>
            <w:r>
              <w:rPr/>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user has already created an event;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is set as private.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has multiple date.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6"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6"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2" w:type="dxa"/>
              <w:bottom w:w="55" w:type="dxa"/>
              <w:right w:w="55" w:type="dxa"/>
            </w:tcMar>
          </w:tcPr>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organized a conference;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Invited some people;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This conference aroused the interest of people and some of them passed the word to other registered users;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users interested in the event can't view its details, because such has been set as private;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only available data to the user are the organizer's author and the date of the event;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Some users decide to send a message to the organizer for further details;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The organizer wonders about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receiving</w:t>
            </w:r>
            <w:r>
              <w:rPr>
                <w:rFonts w:ascii="Thorndale" w:hAnsi="Thorndale"/>
                <w:b w:val="false"/>
                <w:bCs w:val="false"/>
                <w:i w:val="false"/>
                <w:iCs w:val="false"/>
                <w:strike w:val="false"/>
                <w:dstrike w:val="false"/>
                <w:outline w:val="false"/>
                <w:shadow w:val="false"/>
                <w:color w:val="000000"/>
                <w:sz w:val="24"/>
                <w:szCs w:val="24"/>
                <w:u w:val="none"/>
                <w:lang w:val="en-US"/>
              </w:rPr>
              <w:t xml:space="preserve"> all that amount of email asking about details of the event;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Takes a close look at event's details;</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organizer notices that such event is set as private;</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Modifies the visibility property of the event and immediately after submits it;</w:t>
            </w:r>
          </w:p>
          <w:p>
            <w:pPr>
              <w:pStyle w:val="TableContents"/>
              <w:numPr>
                <w:ilvl w:val="0"/>
                <w:numId w:val="17"/>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following conferences have registered the increase of public attendance.</w:t>
            </w:r>
          </w:p>
        </w:tc>
      </w:tr>
    </w:tbl>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2"/>
        <w:gridCol w:w="7914"/>
      </w:tblGrid>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Interaction with notifications and invitations</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organizer is desiring to view the presence  of weather notifications and invitations to new events. </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[A1];</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user has already created an event.</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6"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6"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2" w:type="dxa"/>
              <w:bottom w:w="55" w:type="dxa"/>
              <w:right w:w="55" w:type="dxa"/>
            </w:tcMar>
          </w:tcPr>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Decide to review some details of the incoming events.</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Notices that the inbox icon is highlighted so decides to check it out;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One notification informs about some updates to the “Cocktail Party by pinco@email.com on 29/02/16” event;</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Due to the modifications of the event, the user is unable to rich the new location therefore declines the invitation;</w:t>
            </w:r>
          </w:p>
          <w:p>
            <w:pPr>
              <w:pStyle w:val="TableContents"/>
              <w:numPr>
                <w:ilvl w:val="0"/>
                <w:numId w:val="16"/>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considers the details of the invitations and decides to accept some of them;</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2062"/>
        <w:gridCol w:w="7914"/>
      </w:tblGrid>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Title</w:t>
            </w:r>
          </w:p>
        </w:tc>
        <w:tc>
          <w:tcPr>
            <w:tcW w:w="7914" w:type="dxa"/>
            <w:tcBorders>
              <w:top w:val="nil"/>
              <w:left w:val="single" w:sz="2" w:space="0" w:color="800000"/>
              <w:bottom w:val="nil"/>
              <w:insideH w:val="nil"/>
              <w:right w:val="nil"/>
              <w:insideV w:val="nil"/>
            </w:tcBorders>
            <w:shd w:fill="E6E6FF" w:val="clear"/>
            <w:tcMar>
              <w:left w:w="-2" w:type="dxa"/>
            </w:tcMar>
          </w:tcPr>
          <w:p>
            <w:pPr>
              <w:pStyle w:val="TableContents"/>
              <w:shd w:fill="FFFFFF" w:val="clea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Incoming bad weather conditions. </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Goal</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The organizer can shift the date when there are forecasted unsuitable weather conditions.</w:t>
            </w:r>
          </w:p>
        </w:tc>
      </w:tr>
      <w:tr>
        <w:trPr>
          <w:cantSplit w:val="false"/>
        </w:trPr>
        <w:tc>
          <w:tcPr>
            <w:tcW w:w="2062" w:type="dxa"/>
            <w:tcBorders>
              <w:top w:val="nil"/>
              <w:left w:val="nil"/>
              <w:bottom w:val="nil"/>
              <w:insideH w:val="nil"/>
              <w:right w:val="nil"/>
              <w:insideV w:val="nil"/>
            </w:tcBorders>
            <w:shd w:fill="E6E6FF" w:val="clear"/>
          </w:tcPr>
          <w:p>
            <w:pPr>
              <w:pStyle w:val="TableContents"/>
              <w:jc w:val="left"/>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Assumptions</w:t>
            </w:r>
          </w:p>
        </w:tc>
        <w:tc>
          <w:tcPr>
            <w:tcW w:w="7914" w:type="dxa"/>
            <w:tcBorders>
              <w:top w:val="nil"/>
              <w:left w:val="single" w:sz="2" w:space="0" w:color="800000"/>
              <w:bottom w:val="nil"/>
              <w:insideH w:val="nil"/>
              <w:right w:val="nil"/>
              <w:insideV w:val="nil"/>
            </w:tcBorders>
            <w:shd w:fill="FFFFFF" w:val="clear"/>
            <w:tcMar>
              <w:left w:w="-2" w:type="dxa"/>
            </w:tcMar>
          </w:tcPr>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[A1][A2][A3]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User has already created an event.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Some users have accepted the invitation.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Bad weather has been defined by the organizer. </w:t>
            </w:r>
          </w:p>
          <w:p>
            <w:pPr>
              <w:pStyle w:val="TableContents"/>
              <w:numPr>
                <w:ilvl w:val="0"/>
                <w:numId w:val="10"/>
              </w:numPr>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t xml:space="preserve">The event will take place in outdoor. </w:t>
            </w:r>
          </w:p>
          <w:p>
            <w:pPr>
              <w:pStyle w:val="TableContents"/>
              <w:jc w:val="left"/>
              <w:rPr>
                <w:rFonts w:ascii="Thorndale" w:hAnsi="Thorndale"/>
                <w:b w:val="false"/>
                <w:bCs w:val="false"/>
                <w:i/>
                <w:iCs/>
                <w:strike w:val="false"/>
                <w:dstrike w:val="false"/>
                <w:outline w:val="false"/>
                <w:shadow w:val="false"/>
                <w:color w:val="000000"/>
                <w:sz w:val="24"/>
                <w:szCs w:val="24"/>
                <w:u w:val="none"/>
                <w:lang w:val="en-US"/>
              </w:rPr>
            </w:pPr>
            <w:r>
              <w:rPr>
                <w:rFonts w:ascii="Thorndale" w:hAnsi="Thorndale"/>
                <w:b w:val="false"/>
                <w:bCs w:val="false"/>
                <w:i/>
                <w:iCs/>
                <w:strike w:val="false"/>
                <w:dstrike w:val="false"/>
                <w:outline w:val="false"/>
                <w:shadow w:val="false"/>
                <w:color w:val="000000"/>
                <w:sz w:val="24"/>
                <w:szCs w:val="24"/>
                <w:u w:val="none"/>
                <w:lang w:val="en-US"/>
              </w:rPr>
            </w:r>
          </w:p>
        </w:tc>
      </w:tr>
      <w:tr>
        <w:trPr>
          <w:cantSplit w:val="false"/>
        </w:trPr>
        <w:tc>
          <w:tcPr>
            <w:tcW w:w="9976" w:type="dxa"/>
            <w:gridSpan w:val="2"/>
            <w:tcBorders>
              <w:top w:val="single" w:sz="2" w:space="0" w:color="000001"/>
              <w:left w:val="nil"/>
              <w:bottom w:val="single" w:sz="2" w:space="0" w:color="000001"/>
              <w:insideH w:val="single" w:sz="2" w:space="0" w:color="000001"/>
              <w:right w:val="nil"/>
              <w:insideV w:val="nil"/>
            </w:tcBorders>
            <w:shd w:fill="E6E6FF" w:val="clear"/>
            <w:tcMar>
              <w:top w:w="55" w:type="dxa"/>
              <w:left w:w="55" w:type="dxa"/>
              <w:bottom w:w="55" w:type="dxa"/>
              <w:right w:w="55" w:type="dxa"/>
            </w:tcMar>
          </w:tcPr>
          <w:p>
            <w:pPr>
              <w:pStyle w:val="TableContents"/>
              <w:jc w:val="center"/>
              <w:rPr>
                <w:rFonts w:ascii="Thorndale" w:hAnsi="Thorndale"/>
                <w:b/>
                <w:bCs/>
                <w:i w:val="false"/>
                <w:iCs w:val="false"/>
                <w:strike w:val="false"/>
                <w:dstrike w:val="false"/>
                <w:outline w:val="false"/>
                <w:shadow w:val="false"/>
                <w:color w:val="000000"/>
                <w:sz w:val="24"/>
                <w:szCs w:val="24"/>
                <w:u w:val="none"/>
                <w:lang w:val="en-US"/>
              </w:rPr>
            </w:pPr>
            <w:r>
              <w:rPr>
                <w:rFonts w:ascii="Thorndale" w:hAnsi="Thorndale"/>
                <w:b/>
                <w:bCs/>
                <w:i w:val="false"/>
                <w:iCs w:val="false"/>
                <w:strike w:val="false"/>
                <w:dstrike w:val="false"/>
                <w:outline w:val="false"/>
                <w:shadow w:val="false"/>
                <w:color w:val="000000"/>
                <w:sz w:val="24"/>
                <w:szCs w:val="24"/>
                <w:u w:val="none"/>
                <w:lang w:val="en-US"/>
              </w:rPr>
              <w:t>Scenario</w:t>
            </w:r>
          </w:p>
        </w:tc>
      </w:tr>
      <w:tr>
        <w:trPr>
          <w:cantSplit w:val="false"/>
        </w:trPr>
        <w:tc>
          <w:tcPr>
            <w:tcW w:w="9976" w:type="dxa"/>
            <w:gridSpan w:val="2"/>
            <w:tcBorders>
              <w:top w:val="nil"/>
              <w:left w:val="single" w:sz="2" w:space="0" w:color="800000"/>
              <w:bottom w:val="nil"/>
              <w:insideH w:val="nil"/>
              <w:right w:val="single" w:sz="2" w:space="0" w:color="800000"/>
              <w:insideV w:val="single" w:sz="2" w:space="0" w:color="800000"/>
            </w:tcBorders>
            <w:shd w:fill="FFFFFF" w:val="clear"/>
            <w:tcMar>
              <w:top w:w="55" w:type="dxa"/>
              <w:left w:w="12" w:type="dxa"/>
              <w:bottom w:w="55" w:type="dxa"/>
              <w:right w:w="55" w:type="dxa"/>
            </w:tcMar>
          </w:tcPr>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user has created an event called “Basket match” with his friends;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Pinco and Pallino declined the invitation because of overlapping with a birthday party of a common friend, but all the other friends accepted the invitation;</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days go by and the organizer wants to check the event's forecast on the application one week before;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Therefore, enters in the site, selects the event on the organized event section and clicks on the info icon;</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Enters in event page and notices that it will rain;</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User is a bit worried but he knows that the weather forecasts aren't so accurate so many day before, so decides to do nothing;</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Other four days pass, and when the organizer logs in the site again, the user notices that there is a new notification in the inbox, so decides to see what it is;</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The message says: “Alert! The day of the event “Basket match” will be rainy!”;</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At this point, the organizer decides to shift the date of this event to the next week;</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So, returns on the main page, selects the event and clicks on update icon;</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In the update page, modifies the date, shifting it to the next week, and finally submit the update;</w:t>
            </w:r>
          </w:p>
          <w:p>
            <w:pPr>
              <w:pStyle w:val="TableContents"/>
              <w:numPr>
                <w:ilvl w:val="0"/>
                <w:numId w:val="18"/>
              </w:numPr>
              <w:shd w:fill="FFFFFF" w:val="clear"/>
              <w:jc w:val="left"/>
              <w:rPr>
                <w:rFonts w:ascii="Thorndale" w:hAnsi="Thorndale"/>
                <w:b w:val="false"/>
                <w:bCs w:val="false"/>
                <w:i w:val="false"/>
                <w:iCs w:val="false"/>
                <w:strike w:val="false"/>
                <w:dstrike w:val="false"/>
                <w:outline w:val="false"/>
                <w:shadow w:val="false"/>
                <w:color w:val="000000"/>
                <w:sz w:val="24"/>
                <w:szCs w:val="24"/>
                <w:u w:val="none"/>
                <w:lang w:val="en-US"/>
              </w:rPr>
            </w:pPr>
            <w:r>
              <w:rPr>
                <w:rFonts w:ascii="Thorndale" w:hAnsi="Thorndale"/>
                <w:b w:val="false"/>
                <w:bCs w:val="false"/>
                <w:i w:val="false"/>
                <w:iCs w:val="false"/>
                <w:strike w:val="false"/>
                <w:dstrike w:val="false"/>
                <w:outline w:val="false"/>
                <w:shadow w:val="false"/>
                <w:color w:val="000000"/>
                <w:sz w:val="24"/>
                <w:szCs w:val="24"/>
                <w:u w:val="none"/>
                <w:lang w:val="en-US"/>
              </w:rPr>
              <w:t xml:space="preserve">As Pinco and Pallino have declined the previous invitation, they </w:t>
            </w:r>
            <w:r>
              <w:rPr>
                <w:rFonts w:eastAsia="Droid Sans Fallback" w:cs="FreeSans" w:ascii="Thorndale" w:hAnsi="Thorndale"/>
                <w:b w:val="false"/>
                <w:bCs w:val="false"/>
                <w:i w:val="false"/>
                <w:iCs w:val="false"/>
                <w:strike w:val="false"/>
                <w:dstrike w:val="false"/>
                <w:outline w:val="false"/>
                <w:shadow w:val="false"/>
                <w:color w:val="000000"/>
                <w:sz w:val="24"/>
                <w:szCs w:val="24"/>
                <w:u w:val="none"/>
                <w:lang w:val="en-US" w:eastAsia="zh-CN" w:bidi="hi-IN"/>
              </w:rPr>
              <w:t>receive</w:t>
            </w:r>
            <w:r>
              <w:rPr>
                <w:rFonts w:ascii="Thorndale" w:hAnsi="Thorndale"/>
                <w:b w:val="false"/>
                <w:bCs w:val="false"/>
                <w:i w:val="false"/>
                <w:iCs w:val="false"/>
                <w:strike w:val="false"/>
                <w:dstrike w:val="false"/>
                <w:outline w:val="false"/>
                <w:shadow w:val="false"/>
                <w:color w:val="000000"/>
                <w:sz w:val="24"/>
                <w:szCs w:val="24"/>
                <w:u w:val="none"/>
                <w:lang w:val="en-US"/>
              </w:rPr>
              <w:t xml:space="preserve"> a new one with up to date data.</w:t>
            </w:r>
          </w:p>
        </w:tc>
      </w:tr>
    </w:tbl>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4"/>
        <w:gridCol w:w="7651"/>
      </w:tblGrid>
      <w:tr>
        <w:trPr>
          <w:cantSplit w:val="false"/>
        </w:trPr>
        <w:tc>
          <w:tcPr>
            <w:tcW w:w="2064"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1" w:type="dxa"/>
            <w:tcBorders>
              <w:top w:val="single" w:sz="8" w:space="0" w:color="000001"/>
              <w:left w:val="nil"/>
              <w:bottom w:val="nil"/>
              <w:insideH w:val="nil"/>
              <w:right w:val="nil"/>
              <w:insideV w:val="nil"/>
            </w:tcBorders>
            <w:shd w:fill="FFFFFF" w:val="clear"/>
          </w:tcPr>
          <w:p>
            <w:pPr>
              <w:pStyle w:val="TableContents"/>
              <w:rPr>
                <w:b/>
                <w:bCs/>
              </w:rPr>
            </w:pPr>
            <w:r>
              <w:rPr>
                <w:b/>
                <w:bCs/>
              </w:rPr>
              <w:t>Sign in</w:t>
            </w:r>
          </w:p>
        </w:tc>
      </w:tr>
      <w:tr>
        <w:trPr>
          <w:cantSplit w:val="false"/>
        </w:trPr>
        <w:tc>
          <w:tcPr>
            <w:tcW w:w="2064"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4"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bookmarkStart w:id="0" w:name="__UnoMark__817_243836024"/>
            <w:bookmarkEnd w:id="0"/>
            <w:r>
              <w:rPr/>
              <w:t>Login.png</w:t>
            </w:r>
          </w:p>
        </w:tc>
      </w:tr>
      <w:tr>
        <w:trPr>
          <w:cantSplit w:val="false"/>
        </w:trPr>
        <w:tc>
          <w:tcPr>
            <w:tcW w:w="2064"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Not registered email;</w:t>
            </w:r>
          </w:p>
          <w:p>
            <w:pPr>
              <w:pStyle w:val="TableContents"/>
              <w:numPr>
                <w:ilvl w:val="0"/>
                <w:numId w:val="21"/>
              </w:numPr>
              <w:rPr/>
            </w:pPr>
            <w:r>
              <w:rPr/>
              <w:t>Entered wrong password;</w:t>
            </w:r>
          </w:p>
        </w:tc>
      </w:tr>
      <w:tr>
        <w:trPr>
          <w:cantSplit w:val="false"/>
        </w:trPr>
        <w:tc>
          <w:tcPr>
            <w:tcW w:w="2064"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The user has successfully signed up to the system.</w:t>
            </w:r>
          </w:p>
          <w:p>
            <w:pPr>
              <w:pStyle w:val="TableContents"/>
              <w:numPr>
                <w:ilvl w:val="0"/>
                <w:numId w:val="22"/>
              </w:numPr>
              <w:rPr>
                <w:i w:val="false"/>
                <w:iCs w:val="false"/>
              </w:rPr>
            </w:pPr>
            <w:r>
              <w:rPr>
                <w:i w:val="false"/>
                <w:iCs w:val="false"/>
              </w:rPr>
              <w:t>The user is on Log in page.</w:t>
            </w:r>
          </w:p>
        </w:tc>
      </w:tr>
      <w:tr>
        <w:trPr>
          <w:trHeight w:val="125" w:hRule="atLeast"/>
          <w:cantSplit w:val="false"/>
        </w:trPr>
        <w:tc>
          <w:tcPr>
            <w:tcW w:w="2064"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The user is redirected to the personal web calendar;</w:t>
            </w:r>
          </w:p>
          <w:p>
            <w:pPr>
              <w:pStyle w:val="TableContents"/>
              <w:numPr>
                <w:ilvl w:val="0"/>
                <w:numId w:val="23"/>
              </w:numPr>
              <w:rPr>
                <w:i w:val="false"/>
                <w:iCs w:val="false"/>
              </w:rPr>
            </w:pPr>
            <w:r>
              <w:rPr>
                <w:i w:val="false"/>
                <w:iCs w:val="false"/>
              </w:rPr>
              <w:t>Password recovery.</w:t>
            </w:r>
          </w:p>
        </w:tc>
      </w:tr>
      <w:tr>
        <w:trPr>
          <w:cantSplit w:val="false"/>
        </w:trPr>
        <w:tc>
          <w:tcPr>
            <w:tcW w:w="2064"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1"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 xml:space="preserve">The system doesn't permit simultaneous logins for the same account. </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4"/>
        <w:gridCol w:w="7651"/>
      </w:tblGrid>
      <w:tr>
        <w:trPr>
          <w:cantSplit w:val="false"/>
        </w:trPr>
        <w:tc>
          <w:tcPr>
            <w:tcW w:w="2064"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1" w:type="dxa"/>
            <w:tcBorders>
              <w:top w:val="single" w:sz="8" w:space="0" w:color="000001"/>
              <w:left w:val="nil"/>
              <w:bottom w:val="nil"/>
              <w:insideH w:val="nil"/>
              <w:right w:val="nil"/>
              <w:insideV w:val="nil"/>
            </w:tcBorders>
            <w:shd w:fill="FFFFFF" w:val="clear"/>
          </w:tcPr>
          <w:p>
            <w:pPr>
              <w:pStyle w:val="TableContents"/>
              <w:rPr>
                <w:b/>
                <w:bCs/>
              </w:rPr>
            </w:pPr>
            <w:r>
              <w:rPr>
                <w:b/>
                <w:bCs/>
              </w:rPr>
              <w:t>Sign up</w:t>
            </w:r>
          </w:p>
        </w:tc>
      </w:tr>
      <w:tr>
        <w:trPr>
          <w:cantSplit w:val="false"/>
        </w:trPr>
        <w:tc>
          <w:tcPr>
            <w:tcW w:w="2064"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Not registered user.</w:t>
            </w:r>
          </w:p>
        </w:tc>
      </w:tr>
      <w:tr>
        <w:trPr>
          <w:cantSplit w:val="false"/>
        </w:trPr>
        <w:tc>
          <w:tcPr>
            <w:tcW w:w="2064"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4"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1"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Wrong email syntax;</w:t>
            </w:r>
          </w:p>
          <w:p>
            <w:pPr>
              <w:pStyle w:val="TableContents"/>
              <w:numPr>
                <w:ilvl w:val="0"/>
                <w:numId w:val="21"/>
              </w:numPr>
              <w:rPr/>
            </w:pPr>
            <w:r>
              <w:rPr/>
              <w:t>Email already registered;</w:t>
            </w:r>
          </w:p>
          <w:p>
            <w:pPr>
              <w:pStyle w:val="TableContents"/>
              <w:numPr>
                <w:ilvl w:val="0"/>
                <w:numId w:val="21"/>
              </w:numPr>
              <w:rPr/>
            </w:pPr>
            <w:r>
              <w:rPr/>
              <w:t>Entered less than 6 characters for password field.</w:t>
            </w:r>
          </w:p>
        </w:tc>
      </w:tr>
      <w:tr>
        <w:trPr>
          <w:cantSplit w:val="false"/>
        </w:trPr>
        <w:tc>
          <w:tcPr>
            <w:tcW w:w="2064"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The user has been successfully redirected to sign up page;</w:t>
            </w:r>
          </w:p>
          <w:p>
            <w:pPr>
              <w:pStyle w:val="TableContents"/>
              <w:numPr>
                <w:ilvl w:val="0"/>
                <w:numId w:val="22"/>
              </w:numPr>
              <w:rPr>
                <w:i w:val="false"/>
                <w:iCs w:val="false"/>
              </w:rPr>
            </w:pPr>
            <w:r>
              <w:rPr>
                <w:i w:val="false"/>
                <w:iCs w:val="false"/>
              </w:rPr>
              <w:t>User not registered yet.</w:t>
            </w:r>
          </w:p>
        </w:tc>
      </w:tr>
      <w:tr>
        <w:trPr>
          <w:trHeight w:val="125" w:hRule="atLeast"/>
          <w:cantSplit w:val="false"/>
        </w:trPr>
        <w:tc>
          <w:tcPr>
            <w:tcW w:w="2064"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1"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The system acknowledges registration.</w:t>
            </w:r>
          </w:p>
        </w:tc>
      </w:tr>
      <w:tr>
        <w:trPr>
          <w:cantSplit w:val="false"/>
        </w:trPr>
        <w:tc>
          <w:tcPr>
            <w:tcW w:w="2064"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1"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Password length is greater than 5 characters;</w:t>
            </w:r>
          </w:p>
          <w:p>
            <w:pPr>
              <w:pStyle w:val="TableContents"/>
              <w:numPr>
                <w:ilvl w:val="0"/>
                <w:numId w:val="24"/>
              </w:numPr>
              <w:rPr>
                <w:i w:val="false"/>
                <w:iCs w:val="false"/>
              </w:rPr>
            </w:pPr>
            <w:r>
              <w:rPr>
                <w:i w:val="false"/>
                <w:iCs w:val="false"/>
              </w:rPr>
              <w:t>System confirms the registration via mail.</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3"/>
        <w:gridCol w:w="7653"/>
      </w:tblGrid>
      <w:tr>
        <w:trPr>
          <w:cantSplit w:val="false"/>
        </w:trPr>
        <w:tc>
          <w:tcPr>
            <w:tcW w:w="2063"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Create event</w:t>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users</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New event overlaps with already organized event;</w:t>
            </w:r>
          </w:p>
          <w:p>
            <w:pPr>
              <w:pStyle w:val="TableContents"/>
              <w:numPr>
                <w:ilvl w:val="0"/>
                <w:numId w:val="21"/>
              </w:numPr>
              <w:rPr>
                <w:i w:val="false"/>
                <w:iCs w:val="false"/>
              </w:rPr>
            </w:pPr>
            <w:r>
              <w:rPr>
                <w:i w:val="false"/>
                <w:iCs w:val="false"/>
              </w:rPr>
              <w:t>One of the required data is invalid;</w:t>
            </w:r>
          </w:p>
          <w:p>
            <w:pPr>
              <w:pStyle w:val="TableContents"/>
              <w:numPr>
                <w:ilvl w:val="0"/>
                <w:numId w:val="21"/>
              </w:numPr>
              <w:rPr>
                <w:i w:val="false"/>
                <w:iCs w:val="false"/>
              </w:rPr>
            </w:pPr>
            <w:r>
              <w:rPr>
                <w:i w:val="false"/>
                <w:iCs w:val="false"/>
              </w:rPr>
              <w:t>Entered city not present in database;</w:t>
            </w:r>
          </w:p>
          <w:p>
            <w:pPr>
              <w:pStyle w:val="TableContents"/>
              <w:numPr>
                <w:ilvl w:val="0"/>
                <w:numId w:val="21"/>
              </w:numPr>
              <w:rPr/>
            </w:pPr>
            <w:r>
              <w:rPr/>
              <w:t>Wrong email syntax on invitation list.</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is on create event page.</w:t>
            </w:r>
          </w:p>
        </w:tc>
      </w:tr>
      <w:tr>
        <w:trPr>
          <w:trHeight w:val="125" w:hRule="atLeast"/>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fills at least the required blanks in compilation form and submits it to the system.</w:t>
            </w:r>
          </w:p>
        </w:tc>
      </w:tr>
      <w:tr>
        <w:trPr>
          <w:cantSplit w:val="false"/>
        </w:trPr>
        <w:tc>
          <w:tcPr>
            <w:tcW w:w="2063"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User defines bad weather conditions;</w:t>
            </w:r>
          </w:p>
          <w:p>
            <w:pPr>
              <w:pStyle w:val="TableContents"/>
              <w:numPr>
                <w:ilvl w:val="0"/>
                <w:numId w:val="24"/>
              </w:numPr>
              <w:rPr>
                <w:i w:val="false"/>
                <w:iCs w:val="false"/>
              </w:rPr>
            </w:pPr>
            <w:r>
              <w:rPr>
                <w:i w:val="false"/>
                <w:iCs w:val="false"/>
              </w:rPr>
              <w:t>The end date is dynamically set to be after the start date,</w:t>
            </w:r>
          </w:p>
          <w:p>
            <w:pPr>
              <w:pStyle w:val="TableContents"/>
              <w:numPr>
                <w:ilvl w:val="0"/>
                <w:numId w:val="24"/>
              </w:numPr>
              <w:rPr>
                <w:i w:val="false"/>
                <w:iCs w:val="false"/>
              </w:rPr>
            </w:pPr>
            <w:r>
              <w:rPr>
                <w:i w:val="false"/>
                <w:iCs w:val="false"/>
              </w:rPr>
              <w:t>The notification about created event is sent immediately.</w:t>
            </w:r>
          </w:p>
        </w:tc>
      </w:tr>
    </w:tbl>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3"/>
        <w:gridCol w:w="7653"/>
      </w:tblGrid>
      <w:tr>
        <w:trPr>
          <w:cantSplit w:val="false"/>
        </w:trPr>
        <w:tc>
          <w:tcPr>
            <w:tcW w:w="2063"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Modify event</w:t>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users.</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Updated event overlaps with already organized event;</w:t>
            </w:r>
          </w:p>
          <w:p>
            <w:pPr>
              <w:pStyle w:val="TableContents"/>
              <w:numPr>
                <w:ilvl w:val="0"/>
                <w:numId w:val="21"/>
              </w:numPr>
              <w:rPr>
                <w:i w:val="false"/>
                <w:iCs w:val="false"/>
              </w:rPr>
            </w:pPr>
            <w:r>
              <w:rPr>
                <w:i w:val="false"/>
                <w:iCs w:val="false"/>
              </w:rPr>
              <w:t>One of the required data is invalid;</w:t>
            </w:r>
          </w:p>
          <w:p>
            <w:pPr>
              <w:pStyle w:val="TableContents"/>
              <w:numPr>
                <w:ilvl w:val="0"/>
                <w:numId w:val="21"/>
              </w:numPr>
              <w:rPr/>
            </w:pPr>
            <w:r>
              <w:rPr/>
              <w:t>Wrong email syntax on invitation list;</w:t>
            </w:r>
          </w:p>
          <w:p>
            <w:pPr>
              <w:pStyle w:val="TableContents"/>
              <w:numPr>
                <w:ilvl w:val="0"/>
                <w:numId w:val="21"/>
              </w:numPr>
              <w:rPr/>
            </w:pPr>
            <w:r>
              <w:rPr/>
              <w:t>Entered city not present in database;</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has at least one created event.</w:t>
            </w:r>
          </w:p>
        </w:tc>
      </w:tr>
      <w:tr>
        <w:trPr>
          <w:trHeight w:val="125" w:hRule="atLeast"/>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 xml:space="preserve">Update is submitted; </w:t>
            </w:r>
          </w:p>
        </w:tc>
      </w:tr>
      <w:tr>
        <w:trPr>
          <w:cantSplit w:val="false"/>
        </w:trPr>
        <w:tc>
          <w:tcPr>
            <w:tcW w:w="2063"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User defines bad weather conditions;</w:t>
            </w:r>
          </w:p>
          <w:p>
            <w:pPr>
              <w:pStyle w:val="TableContents"/>
              <w:numPr>
                <w:ilvl w:val="0"/>
                <w:numId w:val="24"/>
              </w:numPr>
              <w:rPr>
                <w:i w:val="false"/>
                <w:iCs w:val="false"/>
              </w:rPr>
            </w:pPr>
            <w:r>
              <w:rPr>
                <w:i w:val="false"/>
                <w:iCs w:val="false"/>
              </w:rPr>
              <w:t>The end date is dynamically set to be after the start date;</w:t>
            </w:r>
          </w:p>
          <w:p>
            <w:pPr>
              <w:pStyle w:val="TableContents"/>
              <w:numPr>
                <w:ilvl w:val="0"/>
                <w:numId w:val="24"/>
              </w:numPr>
              <w:rPr>
                <w:i w:val="false"/>
                <w:iCs w:val="false"/>
              </w:rPr>
            </w:pPr>
            <w:r>
              <w:rPr>
                <w:i w:val="false"/>
                <w:iCs w:val="false"/>
              </w:rPr>
              <w:t>The notification about updated event is sent immediately.</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4"/>
        <w:gridCol w:w="7653"/>
      </w:tblGrid>
      <w:tr>
        <w:trPr>
          <w:cantSplit w:val="false"/>
        </w:trPr>
        <w:tc>
          <w:tcPr>
            <w:tcW w:w="2064"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Delete event</w:t>
            </w:r>
          </w:p>
        </w:tc>
      </w:tr>
      <w:tr>
        <w:trPr>
          <w:cantSplit w:val="false"/>
        </w:trPr>
        <w:tc>
          <w:tcPr>
            <w:tcW w:w="2064"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users.</w:t>
            </w:r>
          </w:p>
        </w:tc>
      </w:tr>
      <w:tr>
        <w:trPr>
          <w:cantSplit w:val="false"/>
        </w:trPr>
        <w:tc>
          <w:tcPr>
            <w:tcW w:w="2064"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4"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4"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has at least one created event.</w:t>
            </w:r>
          </w:p>
        </w:tc>
      </w:tr>
      <w:tr>
        <w:trPr>
          <w:trHeight w:val="125" w:hRule="atLeast"/>
          <w:cantSplit w:val="false"/>
        </w:trPr>
        <w:tc>
          <w:tcPr>
            <w:tcW w:w="2064"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Deletion is submitted; The notification about updated event is sent immediately.</w:t>
            </w:r>
          </w:p>
        </w:tc>
      </w:tr>
      <w:tr>
        <w:trPr>
          <w:cantSplit w:val="false"/>
        </w:trPr>
        <w:tc>
          <w:tcPr>
            <w:tcW w:w="2064"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5"/>
              </w:numPr>
              <w:rPr>
                <w:rFonts w:eastAsia="Droid Sans Fallback" w:cs="FreeSans"/>
                <w:i w:val="false"/>
                <w:iCs w:val="false"/>
                <w:color w:val="00000A"/>
                <w:sz w:val="24"/>
                <w:szCs w:val="24"/>
                <w:lang w:val="en-US" w:eastAsia="zh-CN" w:bidi="hi-IN"/>
              </w:rPr>
            </w:pPr>
            <w:r>
              <w:rPr>
                <w:rFonts w:eastAsia="Droid Sans Fallback" w:cs="FreeSans"/>
                <w:i w:val="false"/>
                <w:iCs w:val="false"/>
                <w:color w:val="00000A"/>
                <w:sz w:val="24"/>
                <w:szCs w:val="24"/>
                <w:lang w:val="en-US" w:eastAsia="zh-CN" w:bidi="hi-IN"/>
              </w:rPr>
              <w:t>The notification about updated event is sent immediately.</w:t>
            </w:r>
          </w:p>
        </w:tc>
      </w:tr>
    </w:tbl>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3"/>
        <w:gridCol w:w="7653"/>
      </w:tblGrid>
      <w:tr>
        <w:trPr>
          <w:cantSplit w:val="false"/>
        </w:trPr>
        <w:tc>
          <w:tcPr>
            <w:tcW w:w="2063"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Check inbox</w:t>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clicks on inbox icon.</w:t>
            </w:r>
          </w:p>
        </w:tc>
      </w:tr>
      <w:tr>
        <w:trPr>
          <w:trHeight w:val="125" w:hRule="atLeast"/>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is redirected to inbox page.</w:t>
            </w:r>
          </w:p>
        </w:tc>
      </w:tr>
      <w:tr>
        <w:trPr>
          <w:cantSplit w:val="false"/>
        </w:trPr>
        <w:tc>
          <w:tcPr>
            <w:tcW w:w="2063"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A copy of the notifications are redirected to the user's email.</w:t>
            </w:r>
          </w:p>
        </w:tc>
      </w:tr>
    </w:tbl>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3"/>
        <w:gridCol w:w="7653"/>
      </w:tblGrid>
      <w:tr>
        <w:trPr>
          <w:cantSplit w:val="false"/>
        </w:trPr>
        <w:tc>
          <w:tcPr>
            <w:tcW w:w="2063"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Check calendar</w:t>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Wrong email syntax entered in the search bar.</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tc>
      </w:tr>
      <w:tr>
        <w:trPr>
          <w:trHeight w:val="125" w:hRule="atLeast"/>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is redirected to the user's main page.</w:t>
            </w:r>
          </w:p>
        </w:tc>
      </w:tr>
      <w:tr>
        <w:trPr>
          <w:cantSplit w:val="false"/>
        </w:trPr>
        <w:tc>
          <w:tcPr>
            <w:tcW w:w="2063"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Preview of the user's upcoming events;</w:t>
            </w:r>
          </w:p>
          <w:p>
            <w:pPr>
              <w:pStyle w:val="TableContents"/>
              <w:numPr>
                <w:ilvl w:val="0"/>
                <w:numId w:val="24"/>
              </w:numPr>
              <w:rPr>
                <w:i w:val="false"/>
                <w:iCs w:val="false"/>
              </w:rPr>
            </w:pPr>
            <w:r>
              <w:rPr>
                <w:i w:val="false"/>
                <w:iCs w:val="false"/>
              </w:rPr>
              <w:t>Search user's calendar by email.</w:t>
            </w:r>
          </w:p>
        </w:tc>
      </w:tr>
    </w:tbl>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3"/>
        <w:gridCol w:w="7653"/>
      </w:tblGrid>
      <w:tr>
        <w:trPr>
          <w:cantSplit w:val="false"/>
        </w:trPr>
        <w:tc>
          <w:tcPr>
            <w:tcW w:w="2063"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Accept/Decline invitation</w:t>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Registered user</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No possible choice for expired invitations.</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User logged in;</w:t>
            </w:r>
          </w:p>
          <w:p>
            <w:pPr>
              <w:pStyle w:val="TableContents"/>
              <w:numPr>
                <w:ilvl w:val="0"/>
                <w:numId w:val="22"/>
              </w:numPr>
              <w:rPr>
                <w:i w:val="false"/>
                <w:iCs w:val="false"/>
              </w:rPr>
            </w:pPr>
            <w:r>
              <w:rPr>
                <w:i w:val="false"/>
                <w:iCs w:val="false"/>
              </w:rPr>
              <w:t>User has a valid invitation;</w:t>
            </w:r>
          </w:p>
        </w:tc>
      </w:tr>
      <w:tr>
        <w:trPr>
          <w:trHeight w:val="125" w:hRule="atLeast"/>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User submitted one of the choices.</w:t>
            </w:r>
          </w:p>
        </w:tc>
      </w:tr>
      <w:tr>
        <w:trPr>
          <w:cantSplit w:val="false"/>
        </w:trPr>
        <w:tc>
          <w:tcPr>
            <w:tcW w:w="2063"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Notification is sent to the organizer about the user's choice;</w:t>
            </w:r>
          </w:p>
          <w:p>
            <w:pPr>
              <w:pStyle w:val="TableContents"/>
              <w:numPr>
                <w:ilvl w:val="0"/>
                <w:numId w:val="24"/>
              </w:numPr>
              <w:rPr>
                <w:i w:val="false"/>
                <w:iCs w:val="false"/>
              </w:rPr>
            </w:pPr>
            <w:r>
              <w:rPr>
                <w:i w:val="false"/>
                <w:iCs w:val="false"/>
              </w:rPr>
              <w:t>View event's details.</w:t>
            </w:r>
          </w:p>
        </w:tc>
      </w:tr>
    </w:tbl>
    <w:p>
      <w:pPr>
        <w:pStyle w:val="Normal"/>
        <w:rPr/>
      </w:pPr>
      <w:r>
        <w:rPr/>
      </w:r>
    </w:p>
    <w:p>
      <w:pPr>
        <w:pStyle w:val="Normal"/>
        <w:rPr/>
      </w:pPr>
      <w:r>
        <w:rPr/>
      </w:r>
    </w:p>
    <w:p>
      <w:pPr>
        <w:pStyle w:val="Normal"/>
        <w:rPr/>
      </w:pPr>
      <w:r>
        <w:rPr/>
      </w:r>
    </w:p>
    <w:p>
      <w:pPr>
        <w:pStyle w:val="Normal"/>
        <w:rPr/>
      </w:pPr>
      <w:r>
        <w:rPr/>
      </w:r>
    </w:p>
    <w:p>
      <w:pPr>
        <w:pStyle w:val="Normal"/>
        <w:rPr/>
      </w:pPr>
      <w:r>
        <w:rPr/>
      </w:r>
    </w:p>
    <w:tbl>
      <w:tblPr>
        <w:jc w:val="left"/>
        <w:tblInd w:w="55" w:type="dxa"/>
        <w:tblBorders>
          <w:top w:val="single" w:sz="8" w:space="0" w:color="000001"/>
          <w:left w:val="nil"/>
          <w:bottom w:val="nil"/>
          <w:insideH w:val="nil"/>
          <w:right w:val="nil"/>
          <w:insideV w:val="nil"/>
        </w:tblBorders>
        <w:tblCellMar>
          <w:top w:w="55" w:type="dxa"/>
          <w:left w:w="55" w:type="dxa"/>
          <w:bottom w:w="55" w:type="dxa"/>
          <w:right w:w="55" w:type="dxa"/>
        </w:tblCellMar>
      </w:tblPr>
      <w:tblGrid>
        <w:gridCol w:w="2063"/>
        <w:gridCol w:w="7653"/>
      </w:tblGrid>
      <w:tr>
        <w:trPr>
          <w:cantSplit w:val="false"/>
        </w:trPr>
        <w:tc>
          <w:tcPr>
            <w:tcW w:w="2063" w:type="dxa"/>
            <w:tcBorders>
              <w:top w:val="single" w:sz="8" w:space="0" w:color="000001"/>
              <w:left w:val="nil"/>
              <w:bottom w:val="nil"/>
              <w:insideH w:val="nil"/>
              <w:right w:val="nil"/>
              <w:insideV w:val="nil"/>
            </w:tcBorders>
            <w:shd w:fill="DDDDDD" w:val="clear"/>
          </w:tcPr>
          <w:p>
            <w:pPr>
              <w:pStyle w:val="TableContents"/>
              <w:rPr>
                <w:i/>
                <w:iCs/>
              </w:rPr>
            </w:pPr>
            <w:r>
              <w:rPr>
                <w:i/>
                <w:iCs/>
              </w:rPr>
              <w:t>Use case name</w:t>
            </w:r>
          </w:p>
        </w:tc>
        <w:tc>
          <w:tcPr>
            <w:tcW w:w="7653" w:type="dxa"/>
            <w:tcBorders>
              <w:top w:val="single" w:sz="8" w:space="0" w:color="000001"/>
              <w:left w:val="nil"/>
              <w:bottom w:val="nil"/>
              <w:insideH w:val="nil"/>
              <w:right w:val="nil"/>
              <w:insideV w:val="nil"/>
            </w:tcBorders>
            <w:shd w:fill="FFFFFF" w:val="clear"/>
          </w:tcPr>
          <w:p>
            <w:pPr>
              <w:pStyle w:val="TableContents"/>
              <w:rPr>
                <w:b/>
                <w:bCs/>
              </w:rPr>
            </w:pPr>
            <w:r>
              <w:rPr>
                <w:b/>
                <w:bCs/>
              </w:rPr>
              <w:t>Get weather forecast</w:t>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Participating actors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t>Web weather service.</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Flow of events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rPr/>
            </w:pPr>
            <w:r>
              <w:rPr/>
            </w:r>
          </w:p>
        </w:tc>
      </w:tr>
      <w:tr>
        <w:trPr>
          <w:cantSplit w:val="false"/>
        </w:trPr>
        <w:tc>
          <w:tcPr>
            <w:tcW w:w="2063" w:type="dxa"/>
            <w:tcBorders>
              <w:top w:val="single" w:sz="2" w:space="0" w:color="000001"/>
              <w:left w:val="nil"/>
              <w:bottom w:val="single" w:sz="2" w:space="0" w:color="000001"/>
              <w:insideH w:val="single" w:sz="2" w:space="0" w:color="000001"/>
              <w:right w:val="nil"/>
              <w:insideV w:val="nil"/>
            </w:tcBorders>
            <w:shd w:fill="DDDDDD" w:val="clear"/>
          </w:tcPr>
          <w:p>
            <w:pPr>
              <w:pStyle w:val="TableContents"/>
              <w:rPr>
                <w:i/>
                <w:iCs/>
              </w:rPr>
            </w:pPr>
            <w:r>
              <w:rPr>
                <w:i/>
                <w:iCs/>
              </w:rPr>
              <w:t>Exceptions</w:t>
            </w:r>
          </w:p>
        </w:tc>
        <w:tc>
          <w:tcPr>
            <w:tcW w:w="7653" w:type="dxa"/>
            <w:tcBorders>
              <w:top w:val="single" w:sz="2" w:space="0" w:color="000001"/>
              <w:left w:val="nil"/>
              <w:bottom w:val="single" w:sz="2" w:space="0" w:color="000001"/>
              <w:insideH w:val="single" w:sz="2" w:space="0" w:color="000001"/>
              <w:right w:val="nil"/>
              <w:insideV w:val="nil"/>
            </w:tcBorders>
            <w:shd w:fill="FFFFFF" w:val="clear"/>
          </w:tcPr>
          <w:p>
            <w:pPr>
              <w:pStyle w:val="TableContents"/>
              <w:numPr>
                <w:ilvl w:val="0"/>
                <w:numId w:val="21"/>
              </w:numPr>
              <w:rPr/>
            </w:pPr>
            <w:r>
              <w:rPr/>
              <w:t>Such city not present in database;</w:t>
            </w:r>
          </w:p>
          <w:p>
            <w:pPr>
              <w:pStyle w:val="TableContents"/>
              <w:numPr>
                <w:ilvl w:val="0"/>
                <w:numId w:val="21"/>
              </w:numPr>
              <w:rPr/>
            </w:pPr>
            <w:r>
              <w:rPr/>
              <w:t>The web weather service is offline and the forecast is not retrievable.</w:t>
            </w:r>
          </w:p>
        </w:tc>
      </w:tr>
      <w:tr>
        <w:trPr>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Entry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2"/>
              </w:numPr>
              <w:rPr>
                <w:i w:val="false"/>
                <w:iCs w:val="false"/>
              </w:rPr>
            </w:pPr>
            <w:r>
              <w:rPr>
                <w:i w:val="false"/>
                <w:iCs w:val="false"/>
              </w:rPr>
              <w:t>City and date are ready for request.</w:t>
            </w:r>
          </w:p>
        </w:tc>
      </w:tr>
      <w:tr>
        <w:trPr>
          <w:trHeight w:val="125" w:hRule="atLeast"/>
          <w:cantSplit w:val="false"/>
        </w:trPr>
        <w:tc>
          <w:tcPr>
            <w:tcW w:w="2063" w:type="dxa"/>
            <w:tcBorders>
              <w:top w:val="nil"/>
              <w:left w:val="nil"/>
              <w:bottom w:val="single" w:sz="2" w:space="0" w:color="000001"/>
              <w:insideH w:val="single" w:sz="2" w:space="0" w:color="000001"/>
              <w:right w:val="nil"/>
              <w:insideV w:val="nil"/>
            </w:tcBorders>
            <w:shd w:fill="DDDDDD" w:val="clear"/>
          </w:tcPr>
          <w:p>
            <w:pPr>
              <w:pStyle w:val="TableContents"/>
              <w:rPr>
                <w:i/>
                <w:iCs/>
              </w:rPr>
            </w:pPr>
            <w:r>
              <w:rPr>
                <w:i/>
                <w:iCs/>
              </w:rPr>
              <w:t>Exit condition</w:t>
            </w:r>
          </w:p>
        </w:tc>
        <w:tc>
          <w:tcPr>
            <w:tcW w:w="7653" w:type="dxa"/>
            <w:tcBorders>
              <w:top w:val="nil"/>
              <w:left w:val="nil"/>
              <w:bottom w:val="single" w:sz="2" w:space="0" w:color="000001"/>
              <w:insideH w:val="single" w:sz="2" w:space="0" w:color="000001"/>
              <w:right w:val="nil"/>
              <w:insideV w:val="nil"/>
            </w:tcBorders>
            <w:shd w:fill="FFFFFF" w:val="clear"/>
          </w:tcPr>
          <w:p>
            <w:pPr>
              <w:pStyle w:val="TableContents"/>
              <w:numPr>
                <w:ilvl w:val="0"/>
                <w:numId w:val="23"/>
              </w:numPr>
              <w:rPr>
                <w:i w:val="false"/>
                <w:iCs w:val="false"/>
              </w:rPr>
            </w:pPr>
            <w:r>
              <w:rPr>
                <w:i w:val="false"/>
                <w:iCs w:val="false"/>
              </w:rPr>
              <w:t>Send to the system weather forecast informations.</w:t>
            </w:r>
          </w:p>
        </w:tc>
      </w:tr>
      <w:tr>
        <w:trPr>
          <w:cantSplit w:val="false"/>
        </w:trPr>
        <w:tc>
          <w:tcPr>
            <w:tcW w:w="2063" w:type="dxa"/>
            <w:tcBorders>
              <w:top w:val="nil"/>
              <w:left w:val="nil"/>
              <w:bottom w:val="threeDEngrave" w:sz="4" w:space="0" w:color="000001"/>
              <w:insideH w:val="threeDEngrave" w:sz="4" w:space="0" w:color="000001"/>
              <w:right w:val="nil"/>
              <w:insideV w:val="nil"/>
            </w:tcBorders>
            <w:shd w:fill="DDDDDD" w:val="clear"/>
          </w:tcPr>
          <w:p>
            <w:pPr>
              <w:pStyle w:val="TableContents"/>
              <w:rPr>
                <w:i/>
                <w:iCs/>
              </w:rPr>
            </w:pPr>
            <w:r>
              <w:rPr>
                <w:i/>
                <w:iCs/>
              </w:rPr>
              <w:t>Quality requirements</w:t>
            </w:r>
          </w:p>
        </w:tc>
        <w:tc>
          <w:tcPr>
            <w:tcW w:w="7653" w:type="dxa"/>
            <w:tcBorders>
              <w:top w:val="nil"/>
              <w:left w:val="nil"/>
              <w:bottom w:val="threeDEngrave" w:sz="4" w:space="0" w:color="000001"/>
              <w:insideH w:val="threeDEngrave" w:sz="4" w:space="0" w:color="000001"/>
              <w:right w:val="nil"/>
              <w:insideV w:val="nil"/>
            </w:tcBorders>
            <w:shd w:fill="FFFFFF" w:val="clear"/>
          </w:tcPr>
          <w:p>
            <w:pPr>
              <w:pStyle w:val="TableContents"/>
              <w:numPr>
                <w:ilvl w:val="0"/>
                <w:numId w:val="24"/>
              </w:numPr>
              <w:rPr>
                <w:i w:val="false"/>
                <w:iCs w:val="false"/>
              </w:rPr>
            </w:pPr>
            <w:r>
              <w:rPr>
                <w:i w:val="false"/>
                <w:iCs w:val="false"/>
              </w:rPr>
              <w:t>Filter weather details:</w:t>
            </w:r>
          </w:p>
          <w:p>
            <w:pPr>
              <w:pStyle w:val="TableContents"/>
              <w:numPr>
                <w:ilvl w:val="1"/>
                <w:numId w:val="24"/>
              </w:numPr>
              <w:rPr>
                <w:i w:val="false"/>
                <w:iCs w:val="false"/>
              </w:rPr>
            </w:pPr>
            <w:r>
              <w:rPr>
                <w:i w:val="false"/>
                <w:iCs w:val="false"/>
              </w:rPr>
              <w:t>Only Celsius degrees are considered;</w:t>
            </w:r>
          </w:p>
          <w:p>
            <w:pPr>
              <w:pStyle w:val="TableContents"/>
              <w:numPr>
                <w:ilvl w:val="1"/>
                <w:numId w:val="24"/>
              </w:numPr>
              <w:rPr>
                <w:i w:val="false"/>
                <w:iCs w:val="false"/>
              </w:rPr>
            </w:pPr>
            <w:r>
              <w:rPr>
                <w:i w:val="false"/>
                <w:iCs w:val="false"/>
              </w:rPr>
              <w:t xml:space="preserve">Fog is when the visibility less than one km; </w:t>
            </w:r>
          </w:p>
          <w:p>
            <w:pPr>
              <w:pStyle w:val="TableContents"/>
              <w:numPr>
                <w:ilvl w:val="1"/>
                <w:numId w:val="24"/>
              </w:numPr>
              <w:rPr>
                <w:i w:val="false"/>
                <w:iCs w:val="false"/>
              </w:rPr>
            </w:pPr>
            <w:r>
              <w:rPr>
                <w:i w:val="false"/>
                <w:iCs w:val="false"/>
              </w:rPr>
              <w:t>Wind in km/h;</w:t>
            </w:r>
          </w:p>
          <w:p>
            <w:pPr>
              <w:pStyle w:val="TableContents"/>
              <w:numPr>
                <w:ilvl w:val="1"/>
                <w:numId w:val="24"/>
              </w:numPr>
              <w:rPr>
                <w:i w:val="false"/>
                <w:iCs w:val="false"/>
              </w:rPr>
            </w:pPr>
            <w:r>
              <w:rPr>
                <w:i w:val="false"/>
                <w:iCs w:val="false"/>
              </w:rPr>
              <w:t>Precipitations in mm.</w:t>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Liberation Sans">
    <w:altName w:val="Arial"/>
    <w:charset w:val="01"/>
    <w:family w:val="roman"/>
    <w:pitch w:val="variable"/>
  </w:font>
  <w:font w:name="Thorndale">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80"/>
        </w:tabs>
        <w:ind w:left="780" w:hanging="360"/>
      </w:pPr>
      <w:rPr>
        <w:rFonts w:ascii="Symbol" w:hAnsi="Symbol" w:cs="Symbol" w:hint="default"/>
        <w:i w:val="false"/>
        <w:b/>
        <w:iCs w:val="false"/>
        <w:bCs/>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i w:val="false"/>
        <w:b/>
        <w:iCs w:val="false"/>
        <w:bCs/>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i w:val="false"/>
        <w:b/>
        <w:iCs w:val="false"/>
        <w:bCs/>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i w:val="false"/>
        <w:b/>
        <w:iCs w:val="false"/>
        <w:bCs/>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i w:val="false"/>
        <w:b/>
        <w:iCs w:val="false"/>
        <w:bCs/>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i w:val="false"/>
        <w:b/>
        <w:iCs w:val="false"/>
        <w:bCs/>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b w:val="false"/>
        <w:bCs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false"/>
        <w:bCs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false"/>
        <w:bCs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Bullets">
    <w:name w:val="Bullets"/>
    <w:rPr>
      <w:rFonts w:ascii="OpenSymbol" w:hAnsi="OpenSymbol" w:eastAsia="OpenSymbol" w:cs="OpenSymbol"/>
      <w:b/>
      <w:bCs/>
    </w:rPr>
  </w:style>
  <w:style w:type="character" w:styleId="ListLabel13">
    <w:name w:val="ListLabel 13"/>
    <w:rPr>
      <w:rFonts w:cs="Symbol"/>
    </w:rPr>
  </w:style>
  <w:style w:type="character" w:styleId="ListLabel14">
    <w:name w:val="ListLabel 14"/>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b/>
      <w:bCs/>
      <w:i w:val="false"/>
      <w:iCs w:val="false"/>
    </w:rPr>
  </w:style>
  <w:style w:type="character" w:styleId="ListLabel26">
    <w:name w:val="ListLabel 26"/>
    <w:rPr>
      <w:rFonts w:cs="OpenSymbol"/>
    </w:rPr>
  </w:style>
  <w:style w:type="character" w:styleId="ListLabel27">
    <w:name w:val="ListLabel 27"/>
    <w:rPr>
      <w:rFonts w:cs="Symbol"/>
      <w:b/>
      <w:bCs/>
      <w:i w:val="false"/>
      <w:iCs w:val="false"/>
    </w:rPr>
  </w:style>
  <w:style w:type="character" w:styleId="ListLabel28">
    <w:name w:val="ListLabel 28"/>
    <w:rPr>
      <w:rFonts w:cs="OpenSymbol"/>
    </w:rPr>
  </w:style>
  <w:style w:type="character" w:styleId="ListLabel29">
    <w:name w:val="ListLabel 29"/>
    <w:rPr>
      <w:rFonts w:cs="Symbol"/>
      <w:b/>
      <w:bCs/>
      <w:i w:val="false"/>
      <w:iCs w:val="false"/>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Symbol"/>
      <w:b/>
      <w:bCs/>
      <w:i w:val="false"/>
      <w:iCs w:val="false"/>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Symbol"/>
      <w:b/>
      <w:bCs/>
      <w:i w:val="false"/>
      <w:iCs w:val="false"/>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Symbol"/>
      <w:b/>
      <w:bCs/>
      <w:i w:val="false"/>
      <w:iCs w:val="false"/>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Symbol"/>
      <w:b/>
      <w:bCs/>
      <w:i w:val="false"/>
      <w:iCs w:val="false"/>
    </w:rPr>
  </w:style>
  <w:style w:type="character" w:styleId="ListLabel42">
    <w:name w:val="ListLabel 42"/>
    <w:rPr>
      <w:rFonts w:cs="OpenSymbol"/>
    </w:rPr>
  </w:style>
  <w:style w:type="character" w:styleId="ListLabel43">
    <w:name w:val="ListLabel 43"/>
    <w:rPr>
      <w:rFonts w:cs="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44">
    <w:name w:val="ListLabel 44"/>
    <w:rPr>
      <w:rFonts w:cs="Symbol"/>
      <w:b/>
      <w:bCs/>
      <w:i w:val="false"/>
      <w:iCs w:val="false"/>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Symbol"/>
      <w:b/>
      <w:bCs/>
      <w:i w:val="false"/>
      <w:iCs w:val="false"/>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Symbol"/>
      <w:b/>
      <w:bCs/>
      <w:i w:val="false"/>
      <w:iCs w:val="false"/>
    </w:rPr>
  </w:style>
  <w:style w:type="character" w:styleId="ListLabel51">
    <w:name w:val="ListLabel 51"/>
    <w:rPr>
      <w:rFonts w:cs="OpenSymbol"/>
    </w:rPr>
  </w:style>
  <w:style w:type="character" w:styleId="ListLabel52">
    <w:name w:val="ListLabel 52"/>
    <w:rPr>
      <w:rFonts w:cs="Symbol"/>
      <w:b w:val="false"/>
      <w:bCs w:val="false"/>
    </w:rPr>
  </w:style>
  <w:style w:type="character" w:styleId="ListLabel53">
    <w:name w:val="ListLabel 53"/>
    <w:rPr>
      <w:rFonts w:cs="Symbol"/>
      <w:b/>
      <w:bCs/>
      <w:i w:val="false"/>
      <w:iCs w:val="false"/>
    </w:rPr>
  </w:style>
  <w:style w:type="character" w:styleId="ListLabel54">
    <w:name w:val="ListLabel 54"/>
    <w:rPr>
      <w:rFonts w:cs="OpenSymbol"/>
    </w:rPr>
  </w:style>
  <w:style w:type="character" w:styleId="ListLabel55">
    <w:name w:val="ListLabel 55"/>
    <w:rPr>
      <w:rFonts w:cs="Symbol"/>
      <w:b w:val="false"/>
      <w:bCs w:val="false"/>
    </w:rPr>
  </w:style>
  <w:style w:type="character" w:styleId="ListLabel56">
    <w:name w:val="ListLabel 56"/>
    <w:rPr>
      <w:rFonts w:cs="Symbol"/>
      <w:b/>
      <w:bCs/>
    </w:rPr>
  </w:style>
  <w:style w:type="character" w:styleId="ListLabel57">
    <w:name w:val="ListLabel 57"/>
    <w:rPr>
      <w:rFonts w:cs="OpenSymbol"/>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 w:type="paragraph" w:styleId="TableHeading">
    <w:name w:val="Table Heading"/>
    <w:basedOn w:val="TableContents"/>
    <w:pPr/>
    <w:rPr/>
  </w:style>
  <w:style w:type="paragraph" w:styleId="Template">
    <w:name w:val="template"/>
    <w:basedOn w:val="Normal"/>
    <w:pPr/>
    <w:rPr>
      <w:rFonts w:ascii="Arial" w:hAnsi="Arial" w:cs="Arial"/>
      <w:i/>
      <w:sz w:val="22"/>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ListContents">
    <w:name w:val="List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2014-11-05T14:56:30Z</dcterms:created>
  <dc:creator>Jiasheng </dc:creator>
  <dc:language>it-IT</dc:language>
  <cp:lastModifiedBy>Nico Mkhatvari</cp:lastModifiedBy>
  <dcterms:modified xsi:type="dcterms:W3CDTF">2014-11-10T16:53:03Z</dcterms:modified>
  <cp:revision>3</cp:revision>
</cp:coreProperties>
</file>